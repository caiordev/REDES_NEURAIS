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C0C32" w14:textId="10CAA371" w:rsidR="00051F17" w:rsidRPr="00051F17" w:rsidRDefault="00051F17">
      <w:pPr>
        <w:ind w:left="720" w:hanging="360"/>
        <w:jc w:val="both"/>
        <w:rPr>
          <w:rFonts w:ascii="Arial" w:hAnsi="Arial" w:cs="Arial"/>
          <w:sz w:val="24"/>
          <w:szCs w:val="24"/>
          <w:rPrChange w:id="0" w:author="caio reis" w:date="2025-05-02T10:40:00Z" w16du:dateUtc="2025-05-02T13:40:00Z">
            <w:rPr/>
          </w:rPrChange>
        </w:rPr>
      </w:pPr>
      <w:r w:rsidRPr="00051F17">
        <w:rPr>
          <w:rFonts w:ascii="Arial" w:hAnsi="Arial" w:cs="Arial"/>
          <w:sz w:val="24"/>
          <w:szCs w:val="24"/>
          <w:rPrChange w:id="1" w:author="caio reis" w:date="2025-05-02T10:40:00Z" w16du:dateUtc="2025-05-02T13:40:00Z">
            <w:rPr/>
          </w:rPrChange>
        </w:rPr>
        <w:t>Questões Objetivas</w:t>
      </w:r>
    </w:p>
    <w:p w14:paraId="5BD3A24C" w14:textId="77777777" w:rsidR="0034004B" w:rsidRPr="0034004B" w:rsidRDefault="0034004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rPrChange w:id="2" w:author="caio reis" w:date="2025-05-01T15:42:00Z" w16du:dateUtc="2025-05-01T18:42:00Z">
            <w:rPr/>
          </w:rPrChange>
        </w:rPr>
        <w:pPrChange w:id="3" w:author="caio reis" w:date="2025-05-01T15:41:00Z" w16du:dateUtc="2025-05-01T18:41:00Z">
          <w:pPr>
            <w:pStyle w:val="PargrafodaLista"/>
            <w:numPr>
              <w:numId w:val="1"/>
            </w:numPr>
            <w:ind w:hanging="360"/>
          </w:pPr>
        </w:pPrChange>
      </w:pPr>
      <w:r w:rsidRPr="0034004B">
        <w:rPr>
          <w:rFonts w:ascii="Arial" w:hAnsi="Arial" w:cs="Arial"/>
          <w:b/>
          <w:bCs/>
          <w:sz w:val="24"/>
          <w:szCs w:val="24"/>
          <w:rPrChange w:id="4" w:author="caio reis" w:date="2025-05-01T15:42:00Z" w16du:dateUtc="2025-05-01T18:42:00Z">
            <w:rPr/>
          </w:rPrChange>
        </w:rPr>
        <w:t>Resposta</w:t>
      </w:r>
      <w:r w:rsidRPr="0034004B">
        <w:rPr>
          <w:rFonts w:ascii="Arial" w:hAnsi="Arial" w:cs="Arial"/>
          <w:sz w:val="24"/>
          <w:szCs w:val="24"/>
          <w:rPrChange w:id="5" w:author="caio reis" w:date="2025-05-01T15:42:00Z" w16du:dateUtc="2025-05-01T18:42:00Z">
            <w:rPr/>
          </w:rPrChange>
        </w:rPr>
        <w:t xml:space="preserve">: c) </w:t>
      </w:r>
      <w:proofErr w:type="spellStart"/>
      <w:r w:rsidRPr="0034004B">
        <w:rPr>
          <w:rFonts w:ascii="Arial" w:hAnsi="Arial" w:cs="Arial"/>
          <w:sz w:val="24"/>
          <w:szCs w:val="24"/>
          <w:rPrChange w:id="6" w:author="caio reis" w:date="2025-05-01T15:42:00Z" w16du:dateUtc="2025-05-01T18:42:00Z">
            <w:rPr/>
          </w:rPrChange>
        </w:rPr>
        <w:t>AlexNet</w:t>
      </w:r>
      <w:proofErr w:type="spellEnd"/>
    </w:p>
    <w:p w14:paraId="67FD0DC2" w14:textId="61061FB0" w:rsidR="0034004B" w:rsidRPr="0034004B" w:rsidRDefault="0034004B">
      <w:pPr>
        <w:ind w:left="360"/>
        <w:jc w:val="both"/>
        <w:rPr>
          <w:rFonts w:ascii="Arial" w:hAnsi="Arial" w:cs="Arial"/>
          <w:sz w:val="24"/>
          <w:szCs w:val="24"/>
          <w:rPrChange w:id="7" w:author="caio reis" w:date="2025-05-01T15:42:00Z" w16du:dateUtc="2025-05-01T18:42:00Z">
            <w:rPr/>
          </w:rPrChange>
        </w:rPr>
        <w:pPrChange w:id="8" w:author="caio reis" w:date="2025-05-01T15:41:00Z" w16du:dateUtc="2025-05-01T18:41:00Z">
          <w:pPr>
            <w:ind w:left="360"/>
          </w:pPr>
        </w:pPrChange>
      </w:pPr>
      <w:r w:rsidRPr="0034004B">
        <w:rPr>
          <w:rFonts w:ascii="Arial" w:hAnsi="Arial" w:cs="Arial"/>
          <w:b/>
          <w:bCs/>
          <w:sz w:val="24"/>
          <w:szCs w:val="24"/>
          <w:rPrChange w:id="9" w:author="caio reis" w:date="2025-05-01T15:42:00Z" w16du:dateUtc="2025-05-01T18:42:00Z">
            <w:rPr/>
          </w:rPrChange>
        </w:rPr>
        <w:t>Justificativa</w:t>
      </w:r>
      <w:r w:rsidRPr="0034004B">
        <w:rPr>
          <w:rFonts w:ascii="Arial" w:hAnsi="Arial" w:cs="Arial"/>
          <w:sz w:val="24"/>
          <w:szCs w:val="24"/>
          <w:rPrChange w:id="10" w:author="caio reis" w:date="2025-05-01T15:42:00Z" w16du:dateUtc="2025-05-01T18:42:00Z">
            <w:rPr/>
          </w:rPrChange>
        </w:rPr>
        <w:t xml:space="preserve">: A </w:t>
      </w:r>
      <w:proofErr w:type="spellStart"/>
      <w:r w:rsidRPr="0034004B">
        <w:rPr>
          <w:rFonts w:ascii="Arial" w:hAnsi="Arial" w:cs="Arial"/>
          <w:sz w:val="24"/>
          <w:szCs w:val="24"/>
          <w:rPrChange w:id="11" w:author="caio reis" w:date="2025-05-01T15:42:00Z" w16du:dateUtc="2025-05-01T18:42:00Z">
            <w:rPr/>
          </w:rPrChange>
        </w:rPr>
        <w:t>AlexNet</w:t>
      </w:r>
      <w:proofErr w:type="spellEnd"/>
      <w:r w:rsidRPr="0034004B">
        <w:rPr>
          <w:rFonts w:ascii="Arial" w:hAnsi="Arial" w:cs="Arial"/>
          <w:sz w:val="24"/>
          <w:szCs w:val="24"/>
          <w:rPrChange w:id="12" w:author="caio reis" w:date="2025-05-01T15:42:00Z" w16du:dateUtc="2025-05-01T18:42:00Z">
            <w:rPr/>
          </w:rPrChange>
        </w:rPr>
        <w:t xml:space="preserve"> foi a primeira arquitetura de </w:t>
      </w:r>
      <w:proofErr w:type="spellStart"/>
      <w:r w:rsidRPr="0034004B">
        <w:rPr>
          <w:rFonts w:ascii="Arial" w:hAnsi="Arial" w:cs="Arial"/>
          <w:sz w:val="24"/>
          <w:szCs w:val="24"/>
          <w:rPrChange w:id="13" w:author="caio reis" w:date="2025-05-01T15:42:00Z" w16du:dateUtc="2025-05-01T18:42:00Z">
            <w:rPr/>
          </w:rPrChange>
        </w:rPr>
        <w:t>Deep</w:t>
      </w:r>
      <w:proofErr w:type="spellEnd"/>
      <w:r w:rsidRPr="0034004B">
        <w:rPr>
          <w:rFonts w:ascii="Arial" w:hAnsi="Arial" w:cs="Arial"/>
          <w:sz w:val="24"/>
          <w:szCs w:val="24"/>
          <w:rPrChange w:id="14" w:author="caio reis" w:date="2025-05-01T15:42:00Z" w16du:dateUtc="2025-05-01T18:42:00Z">
            <w:rPr/>
          </w:rPrChange>
        </w:rPr>
        <w:t xml:space="preserve"> Learning a vencer o </w:t>
      </w:r>
      <w:proofErr w:type="spellStart"/>
      <w:r w:rsidRPr="0034004B">
        <w:rPr>
          <w:rFonts w:ascii="Arial" w:hAnsi="Arial" w:cs="Arial"/>
          <w:sz w:val="24"/>
          <w:szCs w:val="24"/>
          <w:rPrChange w:id="15" w:author="caio reis" w:date="2025-05-01T15:42:00Z" w16du:dateUtc="2025-05-01T18:42:00Z">
            <w:rPr/>
          </w:rPrChange>
        </w:rPr>
        <w:t>ImageNet</w:t>
      </w:r>
      <w:proofErr w:type="spellEnd"/>
      <w:r w:rsidRPr="0034004B">
        <w:rPr>
          <w:rFonts w:ascii="Arial" w:hAnsi="Arial" w:cs="Arial"/>
          <w:sz w:val="24"/>
          <w:szCs w:val="24"/>
          <w:rPrChange w:id="16" w:author="caio reis" w:date="2025-05-01T15:42:00Z" w16du:dateUtc="2025-05-01T18:42:00Z">
            <w:rPr/>
          </w:rPrChange>
        </w:rPr>
        <w:t xml:space="preserve"> </w:t>
      </w:r>
      <w:proofErr w:type="spellStart"/>
      <w:r w:rsidRPr="0034004B">
        <w:rPr>
          <w:rFonts w:ascii="Arial" w:hAnsi="Arial" w:cs="Arial"/>
          <w:sz w:val="24"/>
          <w:szCs w:val="24"/>
          <w:rPrChange w:id="17" w:author="caio reis" w:date="2025-05-01T15:42:00Z" w16du:dateUtc="2025-05-01T18:42:00Z">
            <w:rPr/>
          </w:rPrChange>
        </w:rPr>
        <w:t>Challenge</w:t>
      </w:r>
      <w:proofErr w:type="spellEnd"/>
      <w:r w:rsidRPr="0034004B">
        <w:rPr>
          <w:rFonts w:ascii="Arial" w:hAnsi="Arial" w:cs="Arial"/>
          <w:sz w:val="24"/>
          <w:szCs w:val="24"/>
          <w:rPrChange w:id="18" w:author="caio reis" w:date="2025-05-01T15:42:00Z" w16du:dateUtc="2025-05-01T18:42:00Z">
            <w:rPr/>
          </w:rPrChange>
        </w:rPr>
        <w:t xml:space="preserve"> em 2012, marcando o início da era moderna da visão computacional com </w:t>
      </w:r>
      <w:proofErr w:type="spellStart"/>
      <w:r w:rsidRPr="0034004B">
        <w:rPr>
          <w:rFonts w:ascii="Arial" w:hAnsi="Arial" w:cs="Arial"/>
          <w:sz w:val="24"/>
          <w:szCs w:val="24"/>
          <w:rPrChange w:id="19" w:author="caio reis" w:date="2025-05-01T15:42:00Z" w16du:dateUtc="2025-05-01T18:42:00Z">
            <w:rPr/>
          </w:rPrChange>
        </w:rPr>
        <w:t>CNNs</w:t>
      </w:r>
      <w:proofErr w:type="spellEnd"/>
      <w:r w:rsidRPr="0034004B">
        <w:rPr>
          <w:rFonts w:ascii="Arial" w:hAnsi="Arial" w:cs="Arial"/>
          <w:sz w:val="24"/>
          <w:szCs w:val="24"/>
          <w:rPrChange w:id="20" w:author="caio reis" w:date="2025-05-01T15:42:00Z" w16du:dateUtc="2025-05-01T18:42:00Z">
            <w:rPr/>
          </w:rPrChange>
        </w:rPr>
        <w:t>.</w:t>
      </w:r>
    </w:p>
    <w:p w14:paraId="62A98952" w14:textId="77777777" w:rsidR="0034004B" w:rsidRPr="0034004B" w:rsidRDefault="0034004B">
      <w:pPr>
        <w:ind w:left="360"/>
        <w:jc w:val="both"/>
        <w:rPr>
          <w:rFonts w:ascii="Arial" w:hAnsi="Arial" w:cs="Arial"/>
          <w:sz w:val="24"/>
          <w:szCs w:val="24"/>
          <w:rPrChange w:id="21" w:author="caio reis" w:date="2025-05-01T15:42:00Z" w16du:dateUtc="2025-05-01T18:42:00Z">
            <w:rPr/>
          </w:rPrChange>
        </w:rPr>
        <w:pPrChange w:id="22" w:author="caio reis" w:date="2025-05-01T15:41:00Z" w16du:dateUtc="2025-05-01T18:41:00Z">
          <w:pPr>
            <w:ind w:left="360"/>
          </w:pPr>
        </w:pPrChange>
      </w:pPr>
    </w:p>
    <w:p w14:paraId="4092EE25" w14:textId="77777777" w:rsidR="0034004B" w:rsidRPr="0034004B" w:rsidRDefault="0034004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rPrChange w:id="23" w:author="caio reis" w:date="2025-05-01T15:42:00Z" w16du:dateUtc="2025-05-01T18:42:00Z">
            <w:rPr/>
          </w:rPrChange>
        </w:rPr>
        <w:pPrChange w:id="24" w:author="caio reis" w:date="2025-05-01T15:41:00Z" w16du:dateUtc="2025-05-01T18:41:00Z">
          <w:pPr>
            <w:pStyle w:val="PargrafodaLista"/>
            <w:numPr>
              <w:numId w:val="1"/>
            </w:numPr>
            <w:ind w:hanging="360"/>
          </w:pPr>
        </w:pPrChange>
      </w:pPr>
      <w:r w:rsidRPr="0034004B">
        <w:rPr>
          <w:rFonts w:ascii="Arial" w:hAnsi="Arial" w:cs="Arial"/>
          <w:b/>
          <w:bCs/>
          <w:sz w:val="24"/>
          <w:szCs w:val="24"/>
          <w:rPrChange w:id="25" w:author="caio reis" w:date="2025-05-01T15:42:00Z" w16du:dateUtc="2025-05-01T18:42:00Z">
            <w:rPr>
              <w:b/>
              <w:bCs/>
            </w:rPr>
          </w:rPrChange>
        </w:rPr>
        <w:t>Resposta:</w:t>
      </w:r>
      <w:r w:rsidRPr="0034004B">
        <w:rPr>
          <w:rFonts w:ascii="Arial" w:hAnsi="Arial" w:cs="Arial"/>
          <w:sz w:val="24"/>
          <w:szCs w:val="24"/>
          <w:rPrChange w:id="26" w:author="caio reis" w:date="2025-05-01T15:42:00Z" w16du:dateUtc="2025-05-01T18:42:00Z">
            <w:rPr/>
          </w:rPrChange>
        </w:rPr>
        <w:t> c) Envolvem duas redes competindo: gerador e discriminador</w:t>
      </w:r>
    </w:p>
    <w:p w14:paraId="71C4B098" w14:textId="0B1A6A4B" w:rsidR="0034004B" w:rsidRPr="0034004B" w:rsidRDefault="0034004B">
      <w:pPr>
        <w:ind w:left="360"/>
        <w:jc w:val="both"/>
        <w:rPr>
          <w:rFonts w:ascii="Arial" w:hAnsi="Arial" w:cs="Arial"/>
          <w:sz w:val="24"/>
          <w:szCs w:val="24"/>
          <w:rPrChange w:id="27" w:author="caio reis" w:date="2025-05-01T15:42:00Z" w16du:dateUtc="2025-05-01T18:42:00Z">
            <w:rPr/>
          </w:rPrChange>
        </w:rPr>
        <w:pPrChange w:id="28" w:author="caio reis" w:date="2025-05-01T15:41:00Z" w16du:dateUtc="2025-05-01T18:41:00Z">
          <w:pPr>
            <w:ind w:left="360"/>
          </w:pPr>
        </w:pPrChange>
      </w:pPr>
      <w:r w:rsidRPr="0034004B">
        <w:rPr>
          <w:rFonts w:ascii="Arial" w:hAnsi="Arial" w:cs="Arial"/>
          <w:b/>
          <w:bCs/>
          <w:sz w:val="24"/>
          <w:szCs w:val="24"/>
          <w:rPrChange w:id="29" w:author="caio reis" w:date="2025-05-01T15:42:00Z" w16du:dateUtc="2025-05-01T18:42:00Z">
            <w:rPr>
              <w:i/>
              <w:iCs/>
            </w:rPr>
          </w:rPrChange>
        </w:rPr>
        <w:t>Justificativa</w:t>
      </w:r>
      <w:r w:rsidRPr="0034004B">
        <w:rPr>
          <w:rFonts w:ascii="Arial" w:hAnsi="Arial" w:cs="Arial"/>
          <w:sz w:val="24"/>
          <w:szCs w:val="24"/>
          <w:rPrChange w:id="30" w:author="caio reis" w:date="2025-05-01T15:42:00Z" w16du:dateUtc="2025-05-01T18:42:00Z">
            <w:rPr>
              <w:i/>
              <w:iCs/>
            </w:rPr>
          </w:rPrChange>
        </w:rPr>
        <w:t>:</w:t>
      </w:r>
      <w:r w:rsidRPr="0034004B">
        <w:rPr>
          <w:rFonts w:ascii="Arial" w:hAnsi="Arial" w:cs="Arial"/>
          <w:sz w:val="24"/>
          <w:szCs w:val="24"/>
          <w:rPrChange w:id="31" w:author="caio reis" w:date="2025-05-01T15:42:00Z" w16du:dateUtc="2025-05-01T18:42:00Z">
            <w:rPr/>
          </w:rPrChange>
        </w:rPr>
        <w:t> </w:t>
      </w:r>
      <w:proofErr w:type="spellStart"/>
      <w:r w:rsidRPr="0034004B">
        <w:rPr>
          <w:rFonts w:ascii="Arial" w:hAnsi="Arial" w:cs="Arial"/>
          <w:sz w:val="24"/>
          <w:szCs w:val="24"/>
          <w:rPrChange w:id="32" w:author="caio reis" w:date="2025-05-01T15:42:00Z" w16du:dateUtc="2025-05-01T18:42:00Z">
            <w:rPr/>
          </w:rPrChange>
        </w:rPr>
        <w:t>GANs</w:t>
      </w:r>
      <w:proofErr w:type="spellEnd"/>
      <w:r w:rsidRPr="0034004B">
        <w:rPr>
          <w:rFonts w:ascii="Arial" w:hAnsi="Arial" w:cs="Arial"/>
          <w:sz w:val="24"/>
          <w:szCs w:val="24"/>
          <w:rPrChange w:id="33" w:author="caio reis" w:date="2025-05-01T15:42:00Z" w16du:dateUtc="2025-05-01T18:42:00Z">
            <w:rPr/>
          </w:rPrChange>
        </w:rPr>
        <w:t xml:space="preserve"> consistem em duas redes neurais (gerador e discriminador) que competem entre si, onde o gerador cria amostras e o discriminador tenta distinguir entre amostras reais e geradas.</w:t>
      </w:r>
    </w:p>
    <w:p w14:paraId="109DA7B7" w14:textId="77777777" w:rsidR="0034004B" w:rsidRPr="0034004B" w:rsidRDefault="0034004B">
      <w:pPr>
        <w:ind w:left="360"/>
        <w:jc w:val="both"/>
        <w:rPr>
          <w:rFonts w:ascii="Arial" w:hAnsi="Arial" w:cs="Arial"/>
          <w:sz w:val="24"/>
          <w:szCs w:val="24"/>
          <w:rPrChange w:id="34" w:author="caio reis" w:date="2025-05-01T15:42:00Z" w16du:dateUtc="2025-05-01T18:42:00Z">
            <w:rPr/>
          </w:rPrChange>
        </w:rPr>
        <w:pPrChange w:id="35" w:author="caio reis" w:date="2025-05-01T15:41:00Z" w16du:dateUtc="2025-05-01T18:41:00Z">
          <w:pPr>
            <w:ind w:left="360"/>
          </w:pPr>
        </w:pPrChange>
      </w:pPr>
    </w:p>
    <w:p w14:paraId="60E29B58" w14:textId="77777777" w:rsidR="0034004B" w:rsidRPr="0034004B" w:rsidRDefault="0034004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rPrChange w:id="36" w:author="caio reis" w:date="2025-05-01T15:42:00Z" w16du:dateUtc="2025-05-01T18:42:00Z">
            <w:rPr/>
          </w:rPrChange>
        </w:rPr>
        <w:pPrChange w:id="37" w:author="caio reis" w:date="2025-05-01T15:41:00Z" w16du:dateUtc="2025-05-01T18:41:00Z">
          <w:pPr>
            <w:pStyle w:val="PargrafodaLista"/>
            <w:numPr>
              <w:numId w:val="1"/>
            </w:numPr>
            <w:ind w:hanging="360"/>
          </w:pPr>
        </w:pPrChange>
      </w:pPr>
      <w:r w:rsidRPr="0034004B">
        <w:rPr>
          <w:rFonts w:ascii="Arial" w:hAnsi="Arial" w:cs="Arial"/>
          <w:b/>
          <w:bCs/>
          <w:sz w:val="24"/>
          <w:szCs w:val="24"/>
          <w:rPrChange w:id="38" w:author="caio reis" w:date="2025-05-01T15:42:00Z" w16du:dateUtc="2025-05-01T18:42:00Z">
            <w:rPr>
              <w:b/>
              <w:bCs/>
            </w:rPr>
          </w:rPrChange>
        </w:rPr>
        <w:t>Resposta:</w:t>
      </w:r>
      <w:r w:rsidRPr="0034004B">
        <w:rPr>
          <w:rFonts w:ascii="Arial" w:hAnsi="Arial" w:cs="Arial"/>
          <w:sz w:val="24"/>
          <w:szCs w:val="24"/>
          <w:rPrChange w:id="39" w:author="caio reis" w:date="2025-05-01T15:42:00Z" w16du:dateUtc="2025-05-01T18:42:00Z">
            <w:rPr/>
          </w:rPrChange>
        </w:rPr>
        <w:t> c) Introdução de conexões residuais para evitar degradação de desempenho</w:t>
      </w:r>
    </w:p>
    <w:p w14:paraId="268CD9DD" w14:textId="37F05507" w:rsidR="0034004B" w:rsidRPr="0034004B" w:rsidRDefault="0034004B">
      <w:pPr>
        <w:ind w:left="360"/>
        <w:jc w:val="both"/>
        <w:rPr>
          <w:rFonts w:ascii="Arial" w:hAnsi="Arial" w:cs="Arial"/>
          <w:sz w:val="24"/>
          <w:szCs w:val="24"/>
          <w:rPrChange w:id="40" w:author="caio reis" w:date="2025-05-01T15:42:00Z" w16du:dateUtc="2025-05-01T18:42:00Z">
            <w:rPr/>
          </w:rPrChange>
        </w:rPr>
        <w:pPrChange w:id="41" w:author="caio reis" w:date="2025-05-01T15:41:00Z" w16du:dateUtc="2025-05-01T18:41:00Z">
          <w:pPr>
            <w:ind w:left="360"/>
          </w:pPr>
        </w:pPrChange>
      </w:pPr>
      <w:r w:rsidRPr="0034004B">
        <w:rPr>
          <w:rFonts w:ascii="Arial" w:hAnsi="Arial" w:cs="Arial"/>
          <w:b/>
          <w:bCs/>
          <w:sz w:val="24"/>
          <w:szCs w:val="24"/>
          <w:rPrChange w:id="42" w:author="caio reis" w:date="2025-05-01T15:42:00Z" w16du:dateUtc="2025-05-01T18:42:00Z">
            <w:rPr>
              <w:i/>
              <w:iCs/>
            </w:rPr>
          </w:rPrChange>
        </w:rPr>
        <w:t>Justificativa</w:t>
      </w:r>
      <w:r w:rsidRPr="0034004B">
        <w:rPr>
          <w:rFonts w:ascii="Arial" w:hAnsi="Arial" w:cs="Arial"/>
          <w:sz w:val="24"/>
          <w:szCs w:val="24"/>
          <w:rPrChange w:id="43" w:author="caio reis" w:date="2025-05-01T15:42:00Z" w16du:dateUtc="2025-05-01T18:42:00Z">
            <w:rPr>
              <w:i/>
              <w:iCs/>
            </w:rPr>
          </w:rPrChange>
        </w:rPr>
        <w:t>:</w:t>
      </w:r>
      <w:r w:rsidRPr="0034004B">
        <w:rPr>
          <w:rFonts w:ascii="Arial" w:hAnsi="Arial" w:cs="Arial"/>
          <w:sz w:val="24"/>
          <w:szCs w:val="24"/>
          <w:rPrChange w:id="44" w:author="caio reis" w:date="2025-05-01T15:42:00Z" w16du:dateUtc="2025-05-01T18:42:00Z">
            <w:rPr/>
          </w:rPrChange>
        </w:rPr>
        <w:t xml:space="preserve"> A </w:t>
      </w:r>
      <w:proofErr w:type="spellStart"/>
      <w:r w:rsidRPr="0034004B">
        <w:rPr>
          <w:rFonts w:ascii="Arial" w:hAnsi="Arial" w:cs="Arial"/>
          <w:sz w:val="24"/>
          <w:szCs w:val="24"/>
          <w:rPrChange w:id="45" w:author="caio reis" w:date="2025-05-01T15:42:00Z" w16du:dateUtc="2025-05-01T18:42:00Z">
            <w:rPr/>
          </w:rPrChange>
        </w:rPr>
        <w:t>ResNet</w:t>
      </w:r>
      <w:proofErr w:type="spellEnd"/>
      <w:r w:rsidRPr="0034004B">
        <w:rPr>
          <w:rFonts w:ascii="Arial" w:hAnsi="Arial" w:cs="Arial"/>
          <w:sz w:val="24"/>
          <w:szCs w:val="24"/>
          <w:rPrChange w:id="46" w:author="caio reis" w:date="2025-05-01T15:42:00Z" w16du:dateUtc="2025-05-01T18:42:00Z">
            <w:rPr/>
          </w:rPrChange>
        </w:rPr>
        <w:t xml:space="preserve"> introduziu conexões residuais (</w:t>
      </w:r>
      <w:proofErr w:type="spellStart"/>
      <w:r w:rsidRPr="0034004B">
        <w:rPr>
          <w:rFonts w:ascii="Arial" w:hAnsi="Arial" w:cs="Arial"/>
          <w:sz w:val="24"/>
          <w:szCs w:val="24"/>
          <w:rPrChange w:id="47" w:author="caio reis" w:date="2025-05-01T15:42:00Z" w16du:dateUtc="2025-05-01T18:42:00Z">
            <w:rPr/>
          </w:rPrChange>
        </w:rPr>
        <w:t>skip</w:t>
      </w:r>
      <w:proofErr w:type="spellEnd"/>
      <w:r w:rsidRPr="0034004B">
        <w:rPr>
          <w:rFonts w:ascii="Arial" w:hAnsi="Arial" w:cs="Arial"/>
          <w:sz w:val="24"/>
          <w:szCs w:val="24"/>
          <w:rPrChange w:id="48" w:author="caio reis" w:date="2025-05-01T15:42:00Z" w16du:dateUtc="2025-05-01T18:42:00Z">
            <w:rPr/>
          </w:rPrChange>
        </w:rPr>
        <w:t xml:space="preserve"> connections) que permitem o treinamento de redes extremamente profundas sem o problema de degradação do gradiente.</w:t>
      </w:r>
    </w:p>
    <w:p w14:paraId="4B0E7598" w14:textId="77777777" w:rsidR="0034004B" w:rsidRPr="0034004B" w:rsidRDefault="0034004B">
      <w:pPr>
        <w:ind w:left="360"/>
        <w:jc w:val="both"/>
        <w:rPr>
          <w:rFonts w:ascii="Arial" w:hAnsi="Arial" w:cs="Arial"/>
          <w:sz w:val="24"/>
          <w:szCs w:val="24"/>
          <w:rPrChange w:id="49" w:author="caio reis" w:date="2025-05-01T15:42:00Z" w16du:dateUtc="2025-05-01T18:42:00Z">
            <w:rPr/>
          </w:rPrChange>
        </w:rPr>
        <w:pPrChange w:id="50" w:author="caio reis" w:date="2025-05-01T15:41:00Z" w16du:dateUtc="2025-05-01T18:41:00Z">
          <w:pPr>
            <w:ind w:left="360"/>
          </w:pPr>
        </w:pPrChange>
      </w:pPr>
    </w:p>
    <w:p w14:paraId="30C37C83" w14:textId="77777777" w:rsidR="0034004B" w:rsidRPr="0034004B" w:rsidRDefault="0034004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rPrChange w:id="51" w:author="caio reis" w:date="2025-05-01T15:42:00Z" w16du:dateUtc="2025-05-01T18:42:00Z">
            <w:rPr/>
          </w:rPrChange>
        </w:rPr>
        <w:pPrChange w:id="52" w:author="caio reis" w:date="2025-05-01T15:41:00Z" w16du:dateUtc="2025-05-01T18:41:00Z">
          <w:pPr>
            <w:pStyle w:val="PargrafodaLista"/>
            <w:numPr>
              <w:numId w:val="1"/>
            </w:numPr>
            <w:ind w:hanging="360"/>
          </w:pPr>
        </w:pPrChange>
      </w:pPr>
      <w:r w:rsidRPr="0034004B">
        <w:rPr>
          <w:rFonts w:ascii="Arial" w:hAnsi="Arial" w:cs="Arial"/>
          <w:b/>
          <w:bCs/>
          <w:sz w:val="24"/>
          <w:szCs w:val="24"/>
          <w:rPrChange w:id="53" w:author="caio reis" w:date="2025-05-01T15:42:00Z" w16du:dateUtc="2025-05-01T18:42:00Z">
            <w:rPr/>
          </w:rPrChange>
        </w:rPr>
        <w:t>Resposta</w:t>
      </w:r>
      <w:r w:rsidRPr="0034004B">
        <w:rPr>
          <w:rFonts w:ascii="Arial" w:hAnsi="Arial" w:cs="Arial"/>
          <w:sz w:val="24"/>
          <w:szCs w:val="24"/>
          <w:rPrChange w:id="54" w:author="caio reis" w:date="2025-05-01T15:42:00Z" w16du:dateUtc="2025-05-01T18:42:00Z">
            <w:rPr/>
          </w:rPrChange>
        </w:rPr>
        <w:t>: c) Abandonar redes recorrentes e basear-se unicamente em atenção</w:t>
      </w:r>
    </w:p>
    <w:p w14:paraId="61FB6586" w14:textId="568C8DCC" w:rsidR="0034004B" w:rsidRPr="0034004B" w:rsidRDefault="0034004B">
      <w:pPr>
        <w:ind w:left="360"/>
        <w:jc w:val="both"/>
        <w:rPr>
          <w:rFonts w:ascii="Arial" w:hAnsi="Arial" w:cs="Arial"/>
          <w:sz w:val="24"/>
          <w:szCs w:val="24"/>
          <w:rPrChange w:id="55" w:author="caio reis" w:date="2025-05-01T15:42:00Z" w16du:dateUtc="2025-05-01T18:42:00Z">
            <w:rPr/>
          </w:rPrChange>
        </w:rPr>
        <w:pPrChange w:id="56" w:author="caio reis" w:date="2025-05-01T15:41:00Z" w16du:dateUtc="2025-05-01T18:41:00Z">
          <w:pPr>
            <w:ind w:left="360"/>
          </w:pPr>
        </w:pPrChange>
      </w:pPr>
      <w:r w:rsidRPr="0034004B">
        <w:rPr>
          <w:rFonts w:ascii="Arial" w:hAnsi="Arial" w:cs="Arial"/>
          <w:b/>
          <w:bCs/>
          <w:sz w:val="24"/>
          <w:szCs w:val="24"/>
          <w:rPrChange w:id="57" w:author="caio reis" w:date="2025-05-01T15:42:00Z" w16du:dateUtc="2025-05-01T18:42:00Z">
            <w:rPr/>
          </w:rPrChange>
        </w:rPr>
        <w:t>Justificativa</w:t>
      </w:r>
      <w:r w:rsidRPr="0034004B">
        <w:rPr>
          <w:rFonts w:ascii="Arial" w:hAnsi="Arial" w:cs="Arial"/>
          <w:sz w:val="24"/>
          <w:szCs w:val="24"/>
          <w:rPrChange w:id="58" w:author="caio reis" w:date="2025-05-01T15:42:00Z" w16du:dateUtc="2025-05-01T18:42:00Z">
            <w:rPr/>
          </w:rPrChange>
        </w:rPr>
        <w:t xml:space="preserve">: O </w:t>
      </w:r>
      <w:proofErr w:type="spellStart"/>
      <w:r w:rsidRPr="0034004B">
        <w:rPr>
          <w:rFonts w:ascii="Arial" w:hAnsi="Arial" w:cs="Arial"/>
          <w:sz w:val="24"/>
          <w:szCs w:val="24"/>
          <w:rPrChange w:id="59" w:author="caio reis" w:date="2025-05-01T15:42:00Z" w16du:dateUtc="2025-05-01T18:42:00Z">
            <w:rPr/>
          </w:rPrChange>
        </w:rPr>
        <w:t>Transformer</w:t>
      </w:r>
      <w:proofErr w:type="spellEnd"/>
      <w:r w:rsidRPr="0034004B">
        <w:rPr>
          <w:rFonts w:ascii="Arial" w:hAnsi="Arial" w:cs="Arial"/>
          <w:sz w:val="24"/>
          <w:szCs w:val="24"/>
          <w:rPrChange w:id="60" w:author="caio reis" w:date="2025-05-01T15:42:00Z" w16du:dateUtc="2025-05-01T18:42:00Z">
            <w:rPr/>
          </w:rPrChange>
        </w:rPr>
        <w:t xml:space="preserve"> revolucionou o processamento de sequências ao substituir completamente as arquiteturas recorrentes por mecanismos de atenção, permitindo processamento paralelo e captura de dependências de longo alcance.</w:t>
      </w:r>
    </w:p>
    <w:p w14:paraId="01939A60" w14:textId="77777777" w:rsidR="0034004B" w:rsidRPr="0034004B" w:rsidRDefault="0034004B">
      <w:pPr>
        <w:ind w:left="360"/>
        <w:jc w:val="both"/>
        <w:rPr>
          <w:rFonts w:ascii="Arial" w:hAnsi="Arial" w:cs="Arial"/>
          <w:sz w:val="24"/>
          <w:szCs w:val="24"/>
          <w:rPrChange w:id="61" w:author="caio reis" w:date="2025-05-01T15:42:00Z" w16du:dateUtc="2025-05-01T18:42:00Z">
            <w:rPr/>
          </w:rPrChange>
        </w:rPr>
        <w:pPrChange w:id="62" w:author="caio reis" w:date="2025-05-01T15:41:00Z" w16du:dateUtc="2025-05-01T18:41:00Z">
          <w:pPr>
            <w:ind w:left="360"/>
          </w:pPr>
        </w:pPrChange>
      </w:pPr>
    </w:p>
    <w:p w14:paraId="35E94D33" w14:textId="77777777" w:rsidR="0034004B" w:rsidRPr="0034004B" w:rsidRDefault="0034004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rPrChange w:id="63" w:author="caio reis" w:date="2025-05-01T15:42:00Z" w16du:dateUtc="2025-05-01T18:42:00Z">
            <w:rPr/>
          </w:rPrChange>
        </w:rPr>
        <w:pPrChange w:id="64" w:author="caio reis" w:date="2025-05-01T15:41:00Z" w16du:dateUtc="2025-05-01T18:41:00Z">
          <w:pPr>
            <w:pStyle w:val="PargrafodaLista"/>
            <w:numPr>
              <w:numId w:val="1"/>
            </w:numPr>
            <w:ind w:hanging="360"/>
          </w:pPr>
        </w:pPrChange>
      </w:pPr>
      <w:r w:rsidRPr="0034004B">
        <w:rPr>
          <w:rFonts w:ascii="Arial" w:hAnsi="Arial" w:cs="Arial"/>
          <w:b/>
          <w:bCs/>
          <w:sz w:val="24"/>
          <w:szCs w:val="24"/>
          <w:rPrChange w:id="65" w:author="caio reis" w:date="2025-05-01T15:42:00Z" w16du:dateUtc="2025-05-01T18:42:00Z">
            <w:rPr/>
          </w:rPrChange>
        </w:rPr>
        <w:t>Resposta</w:t>
      </w:r>
      <w:r w:rsidRPr="0034004B">
        <w:rPr>
          <w:rFonts w:ascii="Arial" w:hAnsi="Arial" w:cs="Arial"/>
          <w:sz w:val="24"/>
          <w:szCs w:val="24"/>
          <w:rPrChange w:id="66" w:author="caio reis" w:date="2025-05-01T15:42:00Z" w16du:dateUtc="2025-05-01T18:42:00Z">
            <w:rPr/>
          </w:rPrChange>
        </w:rPr>
        <w:t>: c) Transformers</w:t>
      </w:r>
    </w:p>
    <w:p w14:paraId="56B37B21" w14:textId="524363A9" w:rsidR="0034004B" w:rsidRPr="0034004B" w:rsidRDefault="0034004B">
      <w:pPr>
        <w:ind w:left="360"/>
        <w:jc w:val="both"/>
        <w:rPr>
          <w:rFonts w:ascii="Arial" w:hAnsi="Arial" w:cs="Arial"/>
          <w:sz w:val="24"/>
          <w:szCs w:val="24"/>
          <w:rPrChange w:id="67" w:author="caio reis" w:date="2025-05-01T15:42:00Z" w16du:dateUtc="2025-05-01T18:42:00Z">
            <w:rPr/>
          </w:rPrChange>
        </w:rPr>
        <w:pPrChange w:id="68" w:author="caio reis" w:date="2025-05-01T15:41:00Z" w16du:dateUtc="2025-05-01T18:41:00Z">
          <w:pPr/>
        </w:pPrChange>
      </w:pPr>
      <w:r w:rsidRPr="0034004B">
        <w:rPr>
          <w:rFonts w:ascii="Arial" w:hAnsi="Arial" w:cs="Arial"/>
          <w:b/>
          <w:bCs/>
          <w:sz w:val="24"/>
          <w:szCs w:val="24"/>
          <w:rPrChange w:id="69" w:author="caio reis" w:date="2025-05-01T15:42:00Z" w16du:dateUtc="2025-05-01T18:42:00Z">
            <w:rPr/>
          </w:rPrChange>
        </w:rPr>
        <w:t>Justificativa</w:t>
      </w:r>
      <w:r w:rsidRPr="0034004B">
        <w:rPr>
          <w:rFonts w:ascii="Arial" w:hAnsi="Arial" w:cs="Arial"/>
          <w:sz w:val="24"/>
          <w:szCs w:val="24"/>
          <w:rPrChange w:id="70" w:author="caio reis" w:date="2025-05-01T15:42:00Z" w16du:dateUtc="2025-05-01T18:42:00Z">
            <w:rPr/>
          </w:rPrChange>
        </w:rPr>
        <w:t xml:space="preserve">: O ChatGPT é baseado na arquitetura </w:t>
      </w:r>
      <w:proofErr w:type="spellStart"/>
      <w:r w:rsidRPr="0034004B">
        <w:rPr>
          <w:rFonts w:ascii="Arial" w:hAnsi="Arial" w:cs="Arial"/>
          <w:sz w:val="24"/>
          <w:szCs w:val="24"/>
          <w:rPrChange w:id="71" w:author="caio reis" w:date="2025-05-01T15:42:00Z" w16du:dateUtc="2025-05-01T18:42:00Z">
            <w:rPr/>
          </w:rPrChange>
        </w:rPr>
        <w:t>Transformer</w:t>
      </w:r>
      <w:proofErr w:type="spellEnd"/>
      <w:r w:rsidRPr="0034004B">
        <w:rPr>
          <w:rFonts w:ascii="Arial" w:hAnsi="Arial" w:cs="Arial"/>
          <w:sz w:val="24"/>
          <w:szCs w:val="24"/>
          <w:rPrChange w:id="72" w:author="caio reis" w:date="2025-05-01T15:42:00Z" w16du:dateUtc="2025-05-01T18:42:00Z">
            <w:rPr/>
          </w:rPrChange>
        </w:rPr>
        <w:t>, especificamente em variações como o GPT (</w:t>
      </w:r>
      <w:proofErr w:type="spellStart"/>
      <w:r w:rsidRPr="0034004B">
        <w:rPr>
          <w:rFonts w:ascii="Arial" w:hAnsi="Arial" w:cs="Arial"/>
          <w:sz w:val="24"/>
          <w:szCs w:val="24"/>
          <w:rPrChange w:id="73" w:author="caio reis" w:date="2025-05-01T15:42:00Z" w16du:dateUtc="2025-05-01T18:42:00Z">
            <w:rPr/>
          </w:rPrChange>
        </w:rPr>
        <w:t>Generative</w:t>
      </w:r>
      <w:proofErr w:type="spellEnd"/>
      <w:r w:rsidRPr="0034004B">
        <w:rPr>
          <w:rFonts w:ascii="Arial" w:hAnsi="Arial" w:cs="Arial"/>
          <w:sz w:val="24"/>
          <w:szCs w:val="24"/>
          <w:rPrChange w:id="74" w:author="caio reis" w:date="2025-05-01T15:42:00Z" w16du:dateUtc="2025-05-01T18:42:00Z">
            <w:rPr/>
          </w:rPrChange>
        </w:rPr>
        <w:t xml:space="preserve"> </w:t>
      </w:r>
      <w:proofErr w:type="spellStart"/>
      <w:r w:rsidRPr="0034004B">
        <w:rPr>
          <w:rFonts w:ascii="Arial" w:hAnsi="Arial" w:cs="Arial"/>
          <w:sz w:val="24"/>
          <w:szCs w:val="24"/>
          <w:rPrChange w:id="75" w:author="caio reis" w:date="2025-05-01T15:42:00Z" w16du:dateUtc="2025-05-01T18:42:00Z">
            <w:rPr/>
          </w:rPrChange>
        </w:rPr>
        <w:t>Pre-trained</w:t>
      </w:r>
      <w:proofErr w:type="spellEnd"/>
      <w:r w:rsidRPr="0034004B">
        <w:rPr>
          <w:rFonts w:ascii="Arial" w:hAnsi="Arial" w:cs="Arial"/>
          <w:sz w:val="24"/>
          <w:szCs w:val="24"/>
          <w:rPrChange w:id="76" w:author="caio reis" w:date="2025-05-01T15:42:00Z" w16du:dateUtc="2025-05-01T18:42:00Z">
            <w:rPr/>
          </w:rPrChange>
        </w:rPr>
        <w:t xml:space="preserve"> </w:t>
      </w:r>
      <w:proofErr w:type="spellStart"/>
      <w:r w:rsidRPr="0034004B">
        <w:rPr>
          <w:rFonts w:ascii="Arial" w:hAnsi="Arial" w:cs="Arial"/>
          <w:sz w:val="24"/>
          <w:szCs w:val="24"/>
          <w:rPrChange w:id="77" w:author="caio reis" w:date="2025-05-01T15:42:00Z" w16du:dateUtc="2025-05-01T18:42:00Z">
            <w:rPr/>
          </w:rPrChange>
        </w:rPr>
        <w:t>Transformer</w:t>
      </w:r>
      <w:proofErr w:type="spellEnd"/>
      <w:r w:rsidRPr="0034004B">
        <w:rPr>
          <w:rFonts w:ascii="Arial" w:hAnsi="Arial" w:cs="Arial"/>
          <w:sz w:val="24"/>
          <w:szCs w:val="24"/>
          <w:rPrChange w:id="78" w:author="caio reis" w:date="2025-05-01T15:42:00Z" w16du:dateUtc="2025-05-01T18:42:00Z">
            <w:rPr/>
          </w:rPrChange>
        </w:rPr>
        <w:t xml:space="preserve">), que utiliza atenção </w:t>
      </w:r>
      <w:proofErr w:type="spellStart"/>
      <w:r w:rsidRPr="0034004B">
        <w:rPr>
          <w:rFonts w:ascii="Arial" w:hAnsi="Arial" w:cs="Arial"/>
          <w:sz w:val="24"/>
          <w:szCs w:val="24"/>
          <w:rPrChange w:id="79" w:author="caio reis" w:date="2025-05-01T15:42:00Z" w16du:dateUtc="2025-05-01T18:42:00Z">
            <w:rPr/>
          </w:rPrChange>
        </w:rPr>
        <w:t>multi-head</w:t>
      </w:r>
      <w:proofErr w:type="spellEnd"/>
      <w:r w:rsidRPr="0034004B">
        <w:rPr>
          <w:rFonts w:ascii="Arial" w:hAnsi="Arial" w:cs="Arial"/>
          <w:sz w:val="24"/>
          <w:szCs w:val="24"/>
          <w:rPrChange w:id="80" w:author="caio reis" w:date="2025-05-01T15:42:00Z" w16du:dateUtc="2025-05-01T18:42:00Z">
            <w:rPr/>
          </w:rPrChange>
        </w:rPr>
        <w:t xml:space="preserve"> e processamento paralelo de sequências.</w:t>
      </w:r>
    </w:p>
    <w:p w14:paraId="2868E3C3" w14:textId="36D5AA88" w:rsidR="0072273E" w:rsidRDefault="0072273E">
      <w:pPr>
        <w:jc w:val="both"/>
        <w:rPr>
          <w:rFonts w:ascii="Arial" w:hAnsi="Arial" w:cs="Arial"/>
          <w:sz w:val="24"/>
          <w:szCs w:val="24"/>
        </w:rPr>
      </w:pPr>
    </w:p>
    <w:p w14:paraId="774CD9BE" w14:textId="4274AFF2" w:rsidR="00051F17" w:rsidRDefault="00051F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Questões Discursivas</w:t>
      </w:r>
    </w:p>
    <w:p w14:paraId="219F7214" w14:textId="028189D6" w:rsidR="00051F17" w:rsidRDefault="00051F17" w:rsidP="00051F1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Resposta: </w:t>
      </w:r>
      <w:r w:rsidRPr="00051F17">
        <w:rPr>
          <w:rFonts w:ascii="Arial" w:hAnsi="Arial" w:cs="Arial"/>
          <w:sz w:val="24"/>
          <w:szCs w:val="24"/>
        </w:rPr>
        <w:t>O GPT-3 representa um marco na IA moderna por ser um dos maiores modelos de linguagem já criados (175 bilhões de parâmetros), demonstrando capacidades impressionantes de geração de texto coerente e contextualizado. Sua importância reside em:</w:t>
      </w:r>
      <w:r>
        <w:rPr>
          <w:rFonts w:ascii="Arial" w:hAnsi="Arial" w:cs="Arial"/>
          <w:sz w:val="24"/>
          <w:szCs w:val="24"/>
        </w:rPr>
        <w:t xml:space="preserve"> </w:t>
      </w:r>
      <w:r w:rsidRPr="00051F17">
        <w:rPr>
          <w:rFonts w:ascii="Arial" w:hAnsi="Arial" w:cs="Arial"/>
          <w:sz w:val="24"/>
          <w:szCs w:val="24"/>
        </w:rPr>
        <w:t>Demonstração do poder da escala em modelos de linguagem</w:t>
      </w:r>
      <w:r>
        <w:rPr>
          <w:rFonts w:ascii="Arial" w:hAnsi="Arial" w:cs="Arial"/>
          <w:sz w:val="24"/>
          <w:szCs w:val="24"/>
        </w:rPr>
        <w:t xml:space="preserve">; </w:t>
      </w:r>
      <w:r w:rsidRPr="00051F17">
        <w:rPr>
          <w:rFonts w:ascii="Arial" w:hAnsi="Arial" w:cs="Arial"/>
          <w:sz w:val="24"/>
          <w:szCs w:val="24"/>
        </w:rPr>
        <w:t xml:space="preserve">Capacidade de </w:t>
      </w:r>
      <w:proofErr w:type="spellStart"/>
      <w:r w:rsidRPr="00051F17">
        <w:rPr>
          <w:rFonts w:ascii="Arial" w:hAnsi="Arial" w:cs="Arial"/>
          <w:sz w:val="24"/>
          <w:szCs w:val="24"/>
        </w:rPr>
        <w:t>few</w:t>
      </w:r>
      <w:proofErr w:type="spellEnd"/>
      <w:r w:rsidRPr="00051F17">
        <w:rPr>
          <w:rFonts w:ascii="Arial" w:hAnsi="Arial" w:cs="Arial"/>
          <w:sz w:val="24"/>
          <w:szCs w:val="24"/>
        </w:rPr>
        <w:t xml:space="preserve">-shot e </w:t>
      </w:r>
      <w:r w:rsidRPr="00051F17">
        <w:rPr>
          <w:rFonts w:ascii="Arial" w:hAnsi="Arial" w:cs="Arial"/>
          <w:sz w:val="24"/>
          <w:szCs w:val="24"/>
        </w:rPr>
        <w:lastRenderedPageBreak/>
        <w:t xml:space="preserve">zero-shot </w:t>
      </w:r>
      <w:proofErr w:type="spellStart"/>
      <w:proofErr w:type="gramStart"/>
      <w:r w:rsidRPr="00051F17">
        <w:rPr>
          <w:rFonts w:ascii="Arial" w:hAnsi="Arial" w:cs="Arial"/>
          <w:sz w:val="24"/>
          <w:szCs w:val="24"/>
        </w:rPr>
        <w:t>learning</w:t>
      </w:r>
      <w:r>
        <w:rPr>
          <w:rFonts w:ascii="Arial" w:hAnsi="Arial" w:cs="Arial"/>
          <w:sz w:val="24"/>
          <w:szCs w:val="24"/>
        </w:rPr>
        <w:t>;</w:t>
      </w:r>
      <w:r w:rsidRPr="00051F17">
        <w:rPr>
          <w:rFonts w:ascii="Arial" w:hAnsi="Arial" w:cs="Arial"/>
          <w:sz w:val="24"/>
          <w:szCs w:val="24"/>
          <w:rPrChange w:id="81" w:author="caio reis" w:date="2025-05-02T10:42:00Z" w16du:dateUtc="2025-05-02T13:42:00Z">
            <w:rPr/>
          </w:rPrChange>
        </w:rPr>
        <w:t>Versatilidade</w:t>
      </w:r>
      <w:proofErr w:type="spellEnd"/>
      <w:proofErr w:type="gramEnd"/>
      <w:r w:rsidRPr="00051F17">
        <w:rPr>
          <w:rFonts w:ascii="Arial" w:hAnsi="Arial" w:cs="Arial"/>
          <w:sz w:val="24"/>
          <w:szCs w:val="24"/>
          <w:rPrChange w:id="82" w:author="caio reis" w:date="2025-05-02T10:42:00Z" w16du:dateUtc="2025-05-02T13:42:00Z">
            <w:rPr/>
          </w:rPrChange>
        </w:rPr>
        <w:t xml:space="preserve"> para diversas tarefas sem fine-</w:t>
      </w:r>
      <w:proofErr w:type="spellStart"/>
      <w:r w:rsidRPr="00051F17">
        <w:rPr>
          <w:rFonts w:ascii="Arial" w:hAnsi="Arial" w:cs="Arial"/>
          <w:sz w:val="24"/>
          <w:szCs w:val="24"/>
          <w:rPrChange w:id="83" w:author="caio reis" w:date="2025-05-02T10:42:00Z" w16du:dateUtc="2025-05-02T13:42:00Z">
            <w:rPr/>
          </w:rPrChange>
        </w:rPr>
        <w:t>tuning</w:t>
      </w:r>
      <w:proofErr w:type="spellEnd"/>
      <w:r w:rsidRPr="00051F17">
        <w:rPr>
          <w:rFonts w:ascii="Arial" w:hAnsi="Arial" w:cs="Arial"/>
          <w:sz w:val="24"/>
          <w:szCs w:val="24"/>
          <w:rPrChange w:id="84" w:author="caio reis" w:date="2025-05-02T10:42:00Z" w16du:dateUtc="2025-05-02T13:42:00Z">
            <w:rPr/>
          </w:rPrChange>
        </w:rPr>
        <w:t xml:space="preserve"> específico</w:t>
      </w:r>
      <w:r>
        <w:rPr>
          <w:rFonts w:ascii="Arial" w:hAnsi="Arial" w:cs="Arial"/>
          <w:sz w:val="24"/>
          <w:szCs w:val="24"/>
        </w:rPr>
        <w:t xml:space="preserve">; </w:t>
      </w:r>
      <w:r w:rsidRPr="00051F17">
        <w:rPr>
          <w:rFonts w:ascii="Arial" w:hAnsi="Arial" w:cs="Arial"/>
          <w:sz w:val="24"/>
          <w:szCs w:val="24"/>
          <w:rPrChange w:id="85" w:author="caio reis" w:date="2025-05-02T10:42:00Z" w16du:dateUtc="2025-05-02T13:42:00Z">
            <w:rPr/>
          </w:rPrChange>
        </w:rPr>
        <w:t xml:space="preserve">Popularização de </w:t>
      </w:r>
      <w:proofErr w:type="spellStart"/>
      <w:r w:rsidRPr="00051F17">
        <w:rPr>
          <w:rFonts w:ascii="Arial" w:hAnsi="Arial" w:cs="Arial"/>
          <w:sz w:val="24"/>
          <w:szCs w:val="24"/>
          <w:rPrChange w:id="86" w:author="caio reis" w:date="2025-05-02T10:42:00Z" w16du:dateUtc="2025-05-02T13:42:00Z">
            <w:rPr/>
          </w:rPrChange>
        </w:rPr>
        <w:t>LLMs</w:t>
      </w:r>
      <w:proofErr w:type="spellEnd"/>
      <w:r w:rsidRPr="00051F17">
        <w:rPr>
          <w:rFonts w:ascii="Arial" w:hAnsi="Arial" w:cs="Arial"/>
          <w:sz w:val="24"/>
          <w:szCs w:val="24"/>
          <w:rPrChange w:id="87" w:author="caio reis" w:date="2025-05-02T10:42:00Z" w16du:dateUtc="2025-05-02T13:42:00Z">
            <w:rPr/>
          </w:rPrChange>
        </w:rPr>
        <w:t xml:space="preserve"> (Large </w:t>
      </w:r>
      <w:proofErr w:type="spellStart"/>
      <w:r w:rsidRPr="00051F17">
        <w:rPr>
          <w:rFonts w:ascii="Arial" w:hAnsi="Arial" w:cs="Arial"/>
          <w:sz w:val="24"/>
          <w:szCs w:val="24"/>
          <w:rPrChange w:id="88" w:author="caio reis" w:date="2025-05-02T10:42:00Z" w16du:dateUtc="2025-05-02T13:42:00Z">
            <w:rPr/>
          </w:rPrChange>
        </w:rPr>
        <w:t>Language</w:t>
      </w:r>
      <w:proofErr w:type="spellEnd"/>
      <w:r w:rsidRPr="00051F17">
        <w:rPr>
          <w:rFonts w:ascii="Arial" w:hAnsi="Arial" w:cs="Arial"/>
          <w:sz w:val="24"/>
          <w:szCs w:val="24"/>
          <w:rPrChange w:id="89" w:author="caio reis" w:date="2025-05-02T10:42:00Z" w16du:dateUtc="2025-05-02T13:42:00Z">
            <w:rPr/>
          </w:rPrChange>
        </w:rPr>
        <w:t xml:space="preserve"> Models)</w:t>
      </w:r>
      <w:r>
        <w:rPr>
          <w:rFonts w:ascii="Arial" w:hAnsi="Arial" w:cs="Arial"/>
          <w:sz w:val="24"/>
          <w:szCs w:val="24"/>
        </w:rPr>
        <w:t>.</w:t>
      </w:r>
    </w:p>
    <w:p w14:paraId="3A3685C7" w14:textId="77777777" w:rsidR="00051F17" w:rsidRDefault="00051F17" w:rsidP="00051F17">
      <w:pPr>
        <w:jc w:val="both"/>
        <w:rPr>
          <w:rFonts w:ascii="Arial" w:hAnsi="Arial" w:cs="Arial"/>
          <w:sz w:val="24"/>
          <w:szCs w:val="24"/>
        </w:rPr>
      </w:pPr>
    </w:p>
    <w:p w14:paraId="43F89D7E" w14:textId="751C5DA4" w:rsidR="00051F17" w:rsidRPr="00051F17" w:rsidRDefault="00051F1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rPrChange w:id="90" w:author="caio reis" w:date="2025-05-02T10:45:00Z" w16du:dateUtc="2025-05-02T13:45:00Z">
            <w:rPr/>
          </w:rPrChange>
        </w:rPr>
        <w:pPrChange w:id="91" w:author="caio reis" w:date="2025-05-02T10:43:00Z" w16du:dateUtc="2025-05-02T13:43:00Z">
          <w:pPr>
            <w:jc w:val="both"/>
          </w:pPr>
        </w:pPrChange>
      </w:pPr>
      <w:r>
        <w:rPr>
          <w:rFonts w:ascii="Arial" w:hAnsi="Arial" w:cs="Arial"/>
          <w:sz w:val="24"/>
          <w:szCs w:val="24"/>
        </w:rPr>
        <w:t xml:space="preserve">Resposta: </w:t>
      </w:r>
      <w:r w:rsidRPr="00051F17">
        <w:rPr>
          <w:rFonts w:ascii="Arial" w:hAnsi="Arial" w:cs="Arial"/>
          <w:sz w:val="24"/>
          <w:szCs w:val="24"/>
        </w:rPr>
        <w:t>YOLO (</w:t>
      </w:r>
      <w:proofErr w:type="spellStart"/>
      <w:r w:rsidRPr="00051F17">
        <w:rPr>
          <w:rFonts w:ascii="Arial" w:hAnsi="Arial" w:cs="Arial"/>
          <w:sz w:val="24"/>
          <w:szCs w:val="24"/>
        </w:rPr>
        <w:t>You</w:t>
      </w:r>
      <w:proofErr w:type="spellEnd"/>
      <w:r w:rsidRPr="00051F17">
        <w:rPr>
          <w:rFonts w:ascii="Arial" w:hAnsi="Arial" w:cs="Arial"/>
          <w:sz w:val="24"/>
          <w:szCs w:val="24"/>
        </w:rPr>
        <w:t xml:space="preserve"> Only Look </w:t>
      </w:r>
      <w:proofErr w:type="spellStart"/>
      <w:r w:rsidRPr="00051F17">
        <w:rPr>
          <w:rFonts w:ascii="Arial" w:hAnsi="Arial" w:cs="Arial"/>
          <w:sz w:val="24"/>
          <w:szCs w:val="24"/>
        </w:rPr>
        <w:t>Once</w:t>
      </w:r>
      <w:proofErr w:type="spellEnd"/>
      <w:r w:rsidRPr="00051F17">
        <w:rPr>
          <w:rFonts w:ascii="Arial" w:hAnsi="Arial" w:cs="Arial"/>
          <w:sz w:val="24"/>
          <w:szCs w:val="24"/>
        </w:rPr>
        <w:t>) é uma arquitetura de detecção de objetos que processa imagens em uma única passagem pela rede neural, diferentemente de abordagens anteriores que usavam múltiplas etapas. Sua principal contribuição foi:</w:t>
      </w:r>
      <w:r>
        <w:rPr>
          <w:rFonts w:ascii="Arial" w:hAnsi="Arial" w:cs="Arial"/>
          <w:sz w:val="24"/>
          <w:szCs w:val="24"/>
        </w:rPr>
        <w:t xml:space="preserve"> </w:t>
      </w:r>
      <w:r w:rsidRPr="00051F17">
        <w:rPr>
          <w:rFonts w:ascii="Arial" w:hAnsi="Arial" w:cs="Arial"/>
          <w:sz w:val="24"/>
          <w:szCs w:val="24"/>
          <w:rPrChange w:id="92" w:author="caio reis" w:date="2025-05-02T10:45:00Z" w16du:dateUtc="2025-05-02T13:45:00Z">
            <w:rPr/>
          </w:rPrChange>
        </w:rPr>
        <w:t>Velocidade extremamente rápida (processamento em tempo real)</w:t>
      </w:r>
      <w:r>
        <w:rPr>
          <w:rFonts w:ascii="Arial" w:hAnsi="Arial" w:cs="Arial"/>
          <w:sz w:val="24"/>
          <w:szCs w:val="24"/>
        </w:rPr>
        <w:t xml:space="preserve">; </w:t>
      </w:r>
      <w:r w:rsidRPr="00051F17">
        <w:rPr>
          <w:rFonts w:ascii="Arial" w:hAnsi="Arial" w:cs="Arial"/>
          <w:sz w:val="24"/>
          <w:szCs w:val="24"/>
          <w:rPrChange w:id="93" w:author="caio reis" w:date="2025-05-02T10:45:00Z" w16du:dateUtc="2025-05-02T13:45:00Z">
            <w:rPr/>
          </w:rPrChange>
        </w:rPr>
        <w:t>Alta precisão mantendo eficiência computacional</w:t>
      </w:r>
      <w:r>
        <w:rPr>
          <w:rFonts w:ascii="Arial" w:hAnsi="Arial" w:cs="Arial"/>
          <w:sz w:val="24"/>
          <w:szCs w:val="24"/>
        </w:rPr>
        <w:t xml:space="preserve">; </w:t>
      </w:r>
      <w:r w:rsidRPr="00051F17">
        <w:rPr>
          <w:rFonts w:ascii="Arial" w:hAnsi="Arial" w:cs="Arial"/>
          <w:sz w:val="24"/>
          <w:szCs w:val="24"/>
          <w:rPrChange w:id="94" w:author="caio reis" w:date="2025-05-02T10:45:00Z" w16du:dateUtc="2025-05-02T13:45:00Z">
            <w:rPr/>
          </w:rPrChange>
        </w:rPr>
        <w:t>Abordagem unificada que trata a detecção como um problema de regressão</w:t>
      </w:r>
    </w:p>
    <w:p w14:paraId="3EBBA52D" w14:textId="77777777" w:rsidR="00051F17" w:rsidRDefault="00051F17" w:rsidP="00051F17">
      <w:pPr>
        <w:jc w:val="both"/>
        <w:rPr>
          <w:rFonts w:ascii="Arial" w:hAnsi="Arial" w:cs="Arial"/>
          <w:sz w:val="24"/>
          <w:szCs w:val="24"/>
        </w:rPr>
      </w:pPr>
    </w:p>
    <w:p w14:paraId="36758D49" w14:textId="783292D1" w:rsidR="00051F17" w:rsidRDefault="00051F17" w:rsidP="00051F1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Resposta: </w:t>
      </w:r>
      <w:r w:rsidRPr="00051F1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51F17">
        <w:rPr>
          <w:rFonts w:ascii="Arial" w:hAnsi="Arial" w:cs="Arial"/>
          <w:sz w:val="24"/>
          <w:szCs w:val="24"/>
        </w:rPr>
        <w:t>AlphaGo</w:t>
      </w:r>
      <w:proofErr w:type="spellEnd"/>
      <w:r w:rsidRPr="00051F17">
        <w:rPr>
          <w:rFonts w:ascii="Arial" w:hAnsi="Arial" w:cs="Arial"/>
          <w:sz w:val="24"/>
          <w:szCs w:val="24"/>
        </w:rPr>
        <w:t xml:space="preserve"> teve um impacto profundo na IA por:</w:t>
      </w:r>
      <w:r>
        <w:rPr>
          <w:rFonts w:ascii="Arial" w:hAnsi="Arial" w:cs="Arial"/>
          <w:sz w:val="24"/>
          <w:szCs w:val="24"/>
        </w:rPr>
        <w:t xml:space="preserve"> </w:t>
      </w:r>
      <w:r w:rsidRPr="00051F17">
        <w:rPr>
          <w:rFonts w:ascii="Arial" w:hAnsi="Arial" w:cs="Arial"/>
          <w:sz w:val="24"/>
          <w:szCs w:val="24"/>
          <w:rPrChange w:id="95" w:author="caio reis" w:date="2025-05-02T10:45:00Z" w16du:dateUtc="2025-05-02T13:45:00Z">
            <w:rPr/>
          </w:rPrChange>
        </w:rPr>
        <w:t>Ser o primeiro programa a vencer um campeão humano profissional no complexo jogo Go</w:t>
      </w:r>
      <w:r>
        <w:rPr>
          <w:rFonts w:ascii="Arial" w:hAnsi="Arial" w:cs="Arial"/>
          <w:sz w:val="24"/>
          <w:szCs w:val="24"/>
        </w:rPr>
        <w:t xml:space="preserve">; </w:t>
      </w:r>
      <w:r w:rsidRPr="00051F17">
        <w:rPr>
          <w:rFonts w:ascii="Arial" w:hAnsi="Arial" w:cs="Arial"/>
          <w:sz w:val="24"/>
          <w:szCs w:val="24"/>
          <w:rPrChange w:id="96" w:author="caio reis" w:date="2025-05-02T10:46:00Z" w16du:dateUtc="2025-05-02T13:46:00Z">
            <w:rPr/>
          </w:rPrChange>
        </w:rPr>
        <w:t>Demonstrar a eficácia da combinação de redes neurais com algoritmos de busca (MCTS)</w:t>
      </w:r>
      <w:r>
        <w:rPr>
          <w:rFonts w:ascii="Arial" w:hAnsi="Arial" w:cs="Arial"/>
          <w:sz w:val="24"/>
          <w:szCs w:val="24"/>
        </w:rPr>
        <w:t xml:space="preserve">; </w:t>
      </w:r>
      <w:proofErr w:type="gramStart"/>
      <w:r w:rsidRPr="00051F17">
        <w:rPr>
          <w:rFonts w:ascii="Arial" w:hAnsi="Arial" w:cs="Arial"/>
          <w:sz w:val="24"/>
          <w:szCs w:val="24"/>
          <w:rPrChange w:id="97" w:author="caio reis" w:date="2025-05-02T10:46:00Z" w16du:dateUtc="2025-05-02T13:46:00Z">
            <w:rPr/>
          </w:rPrChange>
        </w:rPr>
        <w:t>Mostrar</w:t>
      </w:r>
      <w:proofErr w:type="gramEnd"/>
      <w:r w:rsidRPr="00051F17">
        <w:rPr>
          <w:rFonts w:ascii="Arial" w:hAnsi="Arial" w:cs="Arial"/>
          <w:sz w:val="24"/>
          <w:szCs w:val="24"/>
          <w:rPrChange w:id="98" w:author="caio reis" w:date="2025-05-02T10:46:00Z" w16du:dateUtc="2025-05-02T13:46:00Z">
            <w:rPr/>
          </w:rPrChange>
        </w:rPr>
        <w:t xml:space="preserve"> a capacidade de aprendizado por reforço profundo em domínios complexos</w:t>
      </w:r>
      <w:r>
        <w:rPr>
          <w:rFonts w:ascii="Arial" w:hAnsi="Arial" w:cs="Arial"/>
          <w:sz w:val="24"/>
          <w:szCs w:val="24"/>
        </w:rPr>
        <w:t xml:space="preserve">; </w:t>
      </w:r>
      <w:proofErr w:type="gramStart"/>
      <w:r w:rsidRPr="00051F17">
        <w:rPr>
          <w:rFonts w:ascii="Arial" w:hAnsi="Arial" w:cs="Arial"/>
          <w:sz w:val="24"/>
          <w:szCs w:val="24"/>
          <w:rPrChange w:id="99" w:author="caio reis" w:date="2025-05-02T10:46:00Z" w16du:dateUtc="2025-05-02T13:46:00Z">
            <w:rPr/>
          </w:rPrChange>
        </w:rPr>
        <w:t>Inspirar</w:t>
      </w:r>
      <w:proofErr w:type="gramEnd"/>
      <w:r w:rsidRPr="00051F17">
        <w:rPr>
          <w:rFonts w:ascii="Arial" w:hAnsi="Arial" w:cs="Arial"/>
          <w:sz w:val="24"/>
          <w:szCs w:val="24"/>
          <w:rPrChange w:id="100" w:author="caio reis" w:date="2025-05-02T10:46:00Z" w16du:dateUtc="2025-05-02T13:46:00Z">
            <w:rPr/>
          </w:rPrChange>
        </w:rPr>
        <w:t xml:space="preserve"> avanços em outras áreas combinando aprendizado supervisionado e por reforço</w:t>
      </w:r>
      <w:r>
        <w:rPr>
          <w:rFonts w:ascii="Arial" w:hAnsi="Arial" w:cs="Arial"/>
          <w:sz w:val="24"/>
          <w:szCs w:val="24"/>
        </w:rPr>
        <w:t>.</w:t>
      </w:r>
    </w:p>
    <w:p w14:paraId="220DE0A0" w14:textId="77777777" w:rsidR="00051F17" w:rsidRPr="00051F17" w:rsidRDefault="00051F17">
      <w:pPr>
        <w:pStyle w:val="PargrafodaLista"/>
        <w:rPr>
          <w:rFonts w:ascii="Arial" w:hAnsi="Arial" w:cs="Arial"/>
          <w:sz w:val="24"/>
          <w:szCs w:val="24"/>
          <w:rPrChange w:id="101" w:author="caio reis" w:date="2025-05-02T10:46:00Z" w16du:dateUtc="2025-05-02T13:46:00Z">
            <w:rPr/>
          </w:rPrChange>
        </w:rPr>
        <w:pPrChange w:id="102" w:author="caio reis" w:date="2025-05-02T10:46:00Z" w16du:dateUtc="2025-05-02T13:46:00Z">
          <w:pPr>
            <w:pStyle w:val="PargrafodaLista"/>
            <w:numPr>
              <w:numId w:val="1"/>
            </w:numPr>
            <w:ind w:hanging="360"/>
            <w:jc w:val="both"/>
          </w:pPr>
        </w:pPrChange>
      </w:pPr>
    </w:p>
    <w:p w14:paraId="225B425E" w14:textId="77777777" w:rsidR="00051F17" w:rsidRPr="00051F17" w:rsidRDefault="00051F17" w:rsidP="00051F17">
      <w:pPr>
        <w:pStyle w:val="PargrafodaLista"/>
        <w:jc w:val="both"/>
        <w:rPr>
          <w:rFonts w:ascii="Arial" w:hAnsi="Arial" w:cs="Arial"/>
          <w:sz w:val="24"/>
          <w:szCs w:val="24"/>
          <w:rPrChange w:id="103" w:author="caio reis" w:date="2025-05-02T10:46:00Z" w16du:dateUtc="2025-05-02T13:46:00Z">
            <w:rPr/>
          </w:rPrChange>
        </w:rPr>
      </w:pPr>
    </w:p>
    <w:p w14:paraId="710A7C19" w14:textId="5B74BF69" w:rsidR="00051F17" w:rsidRPr="00051F17" w:rsidRDefault="00051F1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rPrChange w:id="104" w:author="caio reis" w:date="2025-05-02T10:46:00Z" w16du:dateUtc="2025-05-02T13:46:00Z">
            <w:rPr/>
          </w:rPrChange>
        </w:rPr>
        <w:pPrChange w:id="105" w:author="caio reis" w:date="2025-05-02T10:46:00Z" w16du:dateUtc="2025-05-02T13:46:00Z">
          <w:pPr>
            <w:pStyle w:val="PargrafodaLista"/>
            <w:jc w:val="both"/>
          </w:pPr>
        </w:pPrChange>
      </w:pPr>
      <w:r>
        <w:rPr>
          <w:rFonts w:ascii="Arial" w:hAnsi="Arial" w:cs="Arial"/>
          <w:sz w:val="24"/>
          <w:szCs w:val="24"/>
        </w:rPr>
        <w:t xml:space="preserve">Resposta: </w:t>
      </w:r>
      <w:r w:rsidRPr="00051F17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051F17">
        <w:rPr>
          <w:rFonts w:ascii="Arial" w:hAnsi="Arial" w:cs="Arial"/>
          <w:sz w:val="24"/>
          <w:szCs w:val="24"/>
        </w:rPr>
        <w:t>FPNs</w:t>
      </w:r>
      <w:proofErr w:type="spellEnd"/>
      <w:r w:rsidRPr="00051F17">
        <w:rPr>
          <w:rFonts w:ascii="Arial" w:hAnsi="Arial" w:cs="Arial"/>
          <w:sz w:val="24"/>
          <w:szCs w:val="24"/>
        </w:rPr>
        <w:t xml:space="preserve"> são cruciais porque:</w:t>
      </w:r>
      <w:r>
        <w:rPr>
          <w:rFonts w:ascii="Arial" w:hAnsi="Arial" w:cs="Arial"/>
          <w:sz w:val="24"/>
          <w:szCs w:val="24"/>
        </w:rPr>
        <w:t xml:space="preserve"> </w:t>
      </w:r>
      <w:r w:rsidRPr="00051F17">
        <w:rPr>
          <w:rFonts w:ascii="Arial" w:hAnsi="Arial" w:cs="Arial"/>
          <w:sz w:val="24"/>
          <w:szCs w:val="24"/>
          <w:rPrChange w:id="106" w:author="caio reis" w:date="2025-05-02T10:46:00Z" w16du:dateUtc="2025-05-02T13:46:00Z">
            <w:rPr/>
          </w:rPrChange>
        </w:rPr>
        <w:t>Permitem a detecção de objetos em múltiplas escalas de forma eficiente</w:t>
      </w:r>
      <w:r>
        <w:rPr>
          <w:rFonts w:ascii="Arial" w:hAnsi="Arial" w:cs="Arial"/>
          <w:sz w:val="24"/>
          <w:szCs w:val="24"/>
        </w:rPr>
        <w:t xml:space="preserve">; </w:t>
      </w:r>
      <w:proofErr w:type="gramStart"/>
      <w:r w:rsidRPr="00051F17">
        <w:rPr>
          <w:rFonts w:ascii="Arial" w:hAnsi="Arial" w:cs="Arial"/>
          <w:sz w:val="24"/>
          <w:szCs w:val="24"/>
          <w:rPrChange w:id="107" w:author="caio reis" w:date="2025-05-02T10:46:00Z" w16du:dateUtc="2025-05-02T13:46:00Z">
            <w:rPr/>
          </w:rPrChange>
        </w:rPr>
        <w:t>Combinam</w:t>
      </w:r>
      <w:proofErr w:type="gramEnd"/>
      <w:r w:rsidRPr="00051F17">
        <w:rPr>
          <w:rFonts w:ascii="Arial" w:hAnsi="Arial" w:cs="Arial"/>
          <w:sz w:val="24"/>
          <w:szCs w:val="24"/>
          <w:rPrChange w:id="108" w:author="caio reis" w:date="2025-05-02T10:46:00Z" w16du:dateUtc="2025-05-02T13:46:00Z">
            <w:rPr/>
          </w:rPrChange>
        </w:rPr>
        <w:t xml:space="preserve"> features de baixo nível (alta resolução espacial) com features de alto nível (semântica rica)</w:t>
      </w:r>
      <w:r>
        <w:rPr>
          <w:rFonts w:ascii="Arial" w:hAnsi="Arial" w:cs="Arial"/>
          <w:sz w:val="24"/>
          <w:szCs w:val="24"/>
        </w:rPr>
        <w:t xml:space="preserve">; </w:t>
      </w:r>
      <w:proofErr w:type="gramStart"/>
      <w:r w:rsidRPr="00051F17">
        <w:rPr>
          <w:rFonts w:ascii="Arial" w:hAnsi="Arial" w:cs="Arial"/>
          <w:sz w:val="24"/>
          <w:szCs w:val="24"/>
          <w:rPrChange w:id="109" w:author="caio reis" w:date="2025-05-02T10:46:00Z" w16du:dateUtc="2025-05-02T13:46:00Z">
            <w:rPr/>
          </w:rPrChange>
        </w:rPr>
        <w:t>Resolvem</w:t>
      </w:r>
      <w:proofErr w:type="gramEnd"/>
      <w:r w:rsidRPr="00051F17">
        <w:rPr>
          <w:rFonts w:ascii="Arial" w:hAnsi="Arial" w:cs="Arial"/>
          <w:sz w:val="24"/>
          <w:szCs w:val="24"/>
          <w:rPrChange w:id="110" w:author="caio reis" w:date="2025-05-02T10:46:00Z" w16du:dateUtc="2025-05-02T13:46:00Z">
            <w:rPr/>
          </w:rPrChange>
        </w:rPr>
        <w:t xml:space="preserve"> o problema da perda de informação para objetos pequenos em abordagens piramidais tradicionais</w:t>
      </w:r>
      <w:r>
        <w:rPr>
          <w:rFonts w:ascii="Arial" w:hAnsi="Arial" w:cs="Arial"/>
          <w:sz w:val="24"/>
          <w:szCs w:val="24"/>
        </w:rPr>
        <w:t xml:space="preserve">; </w:t>
      </w:r>
      <w:r w:rsidRPr="00051F17">
        <w:rPr>
          <w:rFonts w:ascii="Arial" w:hAnsi="Arial" w:cs="Arial"/>
          <w:sz w:val="24"/>
          <w:szCs w:val="24"/>
          <w:rPrChange w:id="111" w:author="caio reis" w:date="2025-05-02T10:46:00Z" w16du:dateUtc="2025-05-02T13:46:00Z">
            <w:rPr/>
          </w:rPrChange>
        </w:rPr>
        <w:t xml:space="preserve">São amplamente utilizadas em arquiteturas modernas como </w:t>
      </w:r>
      <w:proofErr w:type="spellStart"/>
      <w:r w:rsidRPr="00051F17">
        <w:rPr>
          <w:rFonts w:ascii="Arial" w:hAnsi="Arial" w:cs="Arial"/>
          <w:sz w:val="24"/>
          <w:szCs w:val="24"/>
          <w:rPrChange w:id="112" w:author="caio reis" w:date="2025-05-02T10:46:00Z" w16du:dateUtc="2025-05-02T13:46:00Z">
            <w:rPr/>
          </w:rPrChange>
        </w:rPr>
        <w:t>Mask</w:t>
      </w:r>
      <w:proofErr w:type="spellEnd"/>
      <w:r w:rsidRPr="00051F17">
        <w:rPr>
          <w:rFonts w:ascii="Arial" w:hAnsi="Arial" w:cs="Arial"/>
          <w:sz w:val="24"/>
          <w:szCs w:val="24"/>
          <w:rPrChange w:id="113" w:author="caio reis" w:date="2025-05-02T10:46:00Z" w16du:dateUtc="2025-05-02T13:46:00Z">
            <w:rPr/>
          </w:rPrChange>
        </w:rPr>
        <w:t xml:space="preserve"> R-CNN</w:t>
      </w:r>
      <w:r>
        <w:rPr>
          <w:rFonts w:ascii="Arial" w:hAnsi="Arial" w:cs="Arial"/>
          <w:sz w:val="24"/>
          <w:szCs w:val="24"/>
        </w:rPr>
        <w:t>.</w:t>
      </w:r>
    </w:p>
    <w:p w14:paraId="4B89DBA0" w14:textId="77777777" w:rsidR="00051F17" w:rsidRDefault="00051F17" w:rsidP="00051F17">
      <w:pPr>
        <w:jc w:val="both"/>
        <w:rPr>
          <w:rFonts w:ascii="Arial" w:hAnsi="Arial" w:cs="Arial"/>
          <w:sz w:val="24"/>
          <w:szCs w:val="24"/>
        </w:rPr>
      </w:pPr>
    </w:p>
    <w:p w14:paraId="21B831BD" w14:textId="188FDABB" w:rsidR="00051F17" w:rsidRDefault="00051F1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Resposta:</w:t>
      </w:r>
      <w:r w:rsidRPr="00051F17">
        <w:t xml:space="preserve"> </w:t>
      </w:r>
      <w:r w:rsidRPr="00051F17">
        <w:rPr>
          <w:rFonts w:ascii="Arial" w:hAnsi="Arial" w:cs="Arial"/>
          <w:sz w:val="24"/>
          <w:szCs w:val="24"/>
        </w:rPr>
        <w:t>Os principais desafios incluem:</w:t>
      </w:r>
      <w:r>
        <w:rPr>
          <w:rFonts w:ascii="Arial" w:hAnsi="Arial" w:cs="Arial"/>
          <w:sz w:val="24"/>
          <w:szCs w:val="24"/>
        </w:rPr>
        <w:t xml:space="preserve"> </w:t>
      </w:r>
      <w:r w:rsidRPr="00051F17">
        <w:rPr>
          <w:rFonts w:ascii="Arial" w:hAnsi="Arial" w:cs="Arial"/>
          <w:sz w:val="24"/>
          <w:szCs w:val="24"/>
          <w:rPrChange w:id="114" w:author="caio reis" w:date="2025-05-02T10:46:00Z" w16du:dateUtc="2025-05-02T13:46:00Z">
            <w:rPr/>
          </w:rPrChange>
        </w:rPr>
        <w:t>Alinhamento com valores humanos (evitar viés, toxicidade)</w:t>
      </w:r>
      <w:r>
        <w:rPr>
          <w:rFonts w:ascii="Arial" w:hAnsi="Arial" w:cs="Arial"/>
          <w:sz w:val="24"/>
          <w:szCs w:val="24"/>
        </w:rPr>
        <w:t xml:space="preserve">; </w:t>
      </w:r>
      <w:r w:rsidRPr="00051F17">
        <w:rPr>
          <w:rFonts w:ascii="Arial" w:hAnsi="Arial" w:cs="Arial"/>
          <w:sz w:val="24"/>
          <w:szCs w:val="24"/>
          <w:rPrChange w:id="115" w:author="caio reis" w:date="2025-05-02T10:46:00Z" w16du:dateUtc="2025-05-02T13:46:00Z">
            <w:rPr/>
          </w:rPrChange>
        </w:rPr>
        <w:t>Problemas de factualidade e alucinações</w:t>
      </w:r>
      <w:r>
        <w:rPr>
          <w:rFonts w:ascii="Arial" w:hAnsi="Arial" w:cs="Arial"/>
          <w:sz w:val="24"/>
          <w:szCs w:val="24"/>
        </w:rPr>
        <w:t xml:space="preserve">; </w:t>
      </w:r>
      <w:r w:rsidRPr="00051F17">
        <w:rPr>
          <w:rFonts w:ascii="Arial" w:hAnsi="Arial" w:cs="Arial"/>
          <w:sz w:val="24"/>
          <w:szCs w:val="24"/>
          <w:rPrChange w:id="116" w:author="caio reis" w:date="2025-05-02T10:47:00Z" w16du:dateUtc="2025-05-02T13:47:00Z">
            <w:rPr/>
          </w:rPrChange>
        </w:rPr>
        <w:t>Consumo massivo de recursos computacionais</w:t>
      </w:r>
      <w:r>
        <w:rPr>
          <w:rFonts w:ascii="Arial" w:hAnsi="Arial" w:cs="Arial"/>
          <w:sz w:val="24"/>
          <w:szCs w:val="24"/>
        </w:rPr>
        <w:t xml:space="preserve">; </w:t>
      </w:r>
      <w:r w:rsidRPr="00051F17">
        <w:rPr>
          <w:rFonts w:ascii="Arial" w:hAnsi="Arial" w:cs="Arial"/>
          <w:sz w:val="24"/>
          <w:szCs w:val="24"/>
          <w:rPrChange w:id="117" w:author="caio reis" w:date="2025-05-02T10:47:00Z" w16du:dateUtc="2025-05-02T13:47:00Z">
            <w:rPr/>
          </w:rPrChange>
        </w:rPr>
        <w:t>Dificuldade em raciocínio complexo e consistência lógica</w:t>
      </w:r>
      <w:r>
        <w:rPr>
          <w:rFonts w:ascii="Arial" w:hAnsi="Arial" w:cs="Arial"/>
          <w:sz w:val="24"/>
          <w:szCs w:val="24"/>
        </w:rPr>
        <w:t xml:space="preserve">; </w:t>
      </w:r>
      <w:r w:rsidRPr="00051F17">
        <w:rPr>
          <w:rFonts w:ascii="Arial" w:hAnsi="Arial" w:cs="Arial"/>
          <w:sz w:val="24"/>
          <w:szCs w:val="24"/>
          <w:rPrChange w:id="118" w:author="caio reis" w:date="2025-05-02T10:47:00Z" w16du:dateUtc="2025-05-02T13:47:00Z">
            <w:rPr/>
          </w:rPrChange>
        </w:rPr>
        <w:t>Desafios éticos e de uso responsável</w:t>
      </w:r>
      <w:del w:id="119" w:author="caio reis" w:date="2025-05-03T10:08:00Z" w16du:dateUtc="2025-05-03T13:08:00Z">
        <w:r w:rsidRPr="00051F17" w:rsidDel="00B92001">
          <w:rPr>
            <w:rFonts w:ascii="Arial" w:hAnsi="Arial" w:cs="Arial"/>
            <w:sz w:val="24"/>
            <w:szCs w:val="24"/>
            <w:rPrChange w:id="120" w:author="caio reis" w:date="2025-05-02T10:47:00Z" w16du:dateUtc="2025-05-02T13:47:00Z">
              <w:rPr/>
            </w:rPrChange>
          </w:rPr>
          <w:delText xml:space="preserve"> </w:delText>
        </w:r>
      </w:del>
      <w:r>
        <w:rPr>
          <w:rFonts w:ascii="Arial" w:hAnsi="Arial" w:cs="Arial"/>
          <w:sz w:val="24"/>
          <w:szCs w:val="24"/>
        </w:rPr>
        <w:t>.</w:t>
      </w:r>
    </w:p>
    <w:p w14:paraId="46D3324E" w14:textId="77777777" w:rsidR="00B92001" w:rsidRPr="00B92001" w:rsidRDefault="00B92001" w:rsidP="00B92001">
      <w:pPr>
        <w:pStyle w:val="PargrafodaLista"/>
        <w:rPr>
          <w:rFonts w:ascii="Arial" w:hAnsi="Arial" w:cs="Arial"/>
          <w:sz w:val="24"/>
          <w:szCs w:val="24"/>
          <w:rPrChange w:id="121" w:author="caio reis" w:date="2025-05-03T10:08:00Z" w16du:dateUtc="2025-05-03T13:08:00Z">
            <w:rPr/>
          </w:rPrChange>
        </w:rPr>
        <w:pPrChange w:id="122" w:author="caio reis" w:date="2025-05-03T10:08:00Z" w16du:dateUtc="2025-05-03T13:08:00Z">
          <w:pPr>
            <w:pStyle w:val="PargrafodaLista"/>
            <w:numPr>
              <w:numId w:val="1"/>
            </w:numPr>
            <w:ind w:hanging="360"/>
            <w:jc w:val="both"/>
          </w:pPr>
        </w:pPrChange>
      </w:pPr>
    </w:p>
    <w:p w14:paraId="14C5BA85" w14:textId="77777777" w:rsidR="00B92001" w:rsidRPr="00B92001" w:rsidDel="001B0AAC" w:rsidRDefault="00B92001" w:rsidP="00B92001">
      <w:pPr>
        <w:jc w:val="both"/>
        <w:rPr>
          <w:del w:id="123" w:author="caio reis" w:date="2025-05-03T10:36:00Z" w16du:dateUtc="2025-05-03T13:36:00Z"/>
          <w:rFonts w:ascii="Arial" w:hAnsi="Arial" w:cs="Arial"/>
          <w:sz w:val="24"/>
          <w:szCs w:val="24"/>
        </w:rPr>
      </w:pPr>
      <w:r w:rsidRPr="00B92001">
        <w:rPr>
          <w:rFonts w:ascii="Arial" w:hAnsi="Arial" w:cs="Arial"/>
          <w:sz w:val="24"/>
          <w:szCs w:val="24"/>
        </w:rPr>
        <w:t>Questão Integrativa</w:t>
      </w:r>
    </w:p>
    <w:p w14:paraId="00914A33" w14:textId="2BE0E161" w:rsidR="00B92001" w:rsidRPr="00B92001" w:rsidDel="001B0AAC" w:rsidRDefault="00B92001" w:rsidP="00B92001">
      <w:pPr>
        <w:jc w:val="both"/>
        <w:rPr>
          <w:del w:id="124" w:author="caio reis" w:date="2025-05-03T10:36:00Z" w16du:dateUtc="2025-05-03T13:36:00Z"/>
          <w:rFonts w:ascii="Arial" w:hAnsi="Arial" w:cs="Arial"/>
          <w:sz w:val="24"/>
          <w:szCs w:val="24"/>
        </w:rPr>
      </w:pPr>
      <w:del w:id="125" w:author="caio reis" w:date="2025-05-03T10:36:00Z" w16du:dateUtc="2025-05-03T13:36:00Z">
        <w:r w:rsidRPr="00B92001" w:rsidDel="001B0AAC">
          <w:rPr>
            <w:rFonts w:ascii="Arial" w:hAnsi="Arial" w:cs="Arial"/>
            <w:sz w:val="24"/>
            <w:szCs w:val="24"/>
          </w:rPr>
          <w:delText>Associação entre desafios e arquiteturas:</w:delText>
        </w:r>
      </w:del>
    </w:p>
    <w:p w14:paraId="60D83DBF" w14:textId="77777777" w:rsidR="00B92001" w:rsidRPr="00B92001" w:rsidRDefault="00B92001" w:rsidP="00B92001">
      <w:pPr>
        <w:jc w:val="both"/>
        <w:rPr>
          <w:rFonts w:ascii="Arial" w:hAnsi="Arial" w:cs="Arial"/>
          <w:sz w:val="24"/>
          <w:szCs w:val="24"/>
        </w:rPr>
      </w:pPr>
    </w:p>
    <w:p w14:paraId="62C5C391" w14:textId="77777777" w:rsidR="00B92001" w:rsidRPr="00B92001" w:rsidRDefault="00B92001" w:rsidP="00B92001">
      <w:pPr>
        <w:jc w:val="both"/>
        <w:rPr>
          <w:rFonts w:ascii="Arial" w:hAnsi="Arial" w:cs="Arial"/>
          <w:sz w:val="24"/>
          <w:szCs w:val="24"/>
        </w:rPr>
      </w:pPr>
      <w:r w:rsidRPr="00B92001">
        <w:rPr>
          <w:rFonts w:ascii="Arial" w:hAnsi="Arial" w:cs="Arial"/>
          <w:sz w:val="24"/>
          <w:szCs w:val="24"/>
        </w:rPr>
        <w:t xml:space="preserve">A. I - a) </w:t>
      </w:r>
      <w:proofErr w:type="spellStart"/>
      <w:r w:rsidRPr="00B92001">
        <w:rPr>
          <w:rFonts w:ascii="Arial" w:hAnsi="Arial" w:cs="Arial"/>
          <w:sz w:val="24"/>
          <w:szCs w:val="24"/>
        </w:rPr>
        <w:t>ResNet</w:t>
      </w:r>
      <w:proofErr w:type="spellEnd"/>
      <w:r w:rsidRPr="00B92001">
        <w:rPr>
          <w:rFonts w:ascii="Arial" w:hAnsi="Arial" w:cs="Arial"/>
          <w:sz w:val="24"/>
          <w:szCs w:val="24"/>
        </w:rPr>
        <w:t xml:space="preserve">, II - b) Feature Pyramid Networks (FPN), III - c) </w:t>
      </w:r>
      <w:proofErr w:type="spellStart"/>
      <w:r w:rsidRPr="00B92001">
        <w:rPr>
          <w:rFonts w:ascii="Arial" w:hAnsi="Arial" w:cs="Arial"/>
          <w:sz w:val="24"/>
          <w:szCs w:val="24"/>
        </w:rPr>
        <w:t>U-Net</w:t>
      </w:r>
      <w:proofErr w:type="spellEnd"/>
      <w:r w:rsidRPr="00B92001">
        <w:rPr>
          <w:rFonts w:ascii="Arial" w:hAnsi="Arial" w:cs="Arial"/>
          <w:sz w:val="24"/>
          <w:szCs w:val="24"/>
        </w:rPr>
        <w:t>, IV - e) YOLO, V - d) Squeeze-</w:t>
      </w:r>
      <w:proofErr w:type="spellStart"/>
      <w:r w:rsidRPr="00B92001">
        <w:rPr>
          <w:rFonts w:ascii="Arial" w:hAnsi="Arial" w:cs="Arial"/>
          <w:sz w:val="24"/>
          <w:szCs w:val="24"/>
        </w:rPr>
        <w:t>and</w:t>
      </w:r>
      <w:proofErr w:type="spellEnd"/>
      <w:r w:rsidRPr="00B92001">
        <w:rPr>
          <w:rFonts w:ascii="Arial" w:hAnsi="Arial" w:cs="Arial"/>
          <w:sz w:val="24"/>
          <w:szCs w:val="24"/>
        </w:rPr>
        <w:t>-</w:t>
      </w:r>
      <w:proofErr w:type="spellStart"/>
      <w:r w:rsidRPr="00B92001">
        <w:rPr>
          <w:rFonts w:ascii="Arial" w:hAnsi="Arial" w:cs="Arial"/>
          <w:sz w:val="24"/>
          <w:szCs w:val="24"/>
        </w:rPr>
        <w:t>Excitation</w:t>
      </w:r>
      <w:proofErr w:type="spellEnd"/>
      <w:r w:rsidRPr="00B92001">
        <w:rPr>
          <w:rFonts w:ascii="Arial" w:hAnsi="Arial" w:cs="Arial"/>
          <w:sz w:val="24"/>
          <w:szCs w:val="24"/>
        </w:rPr>
        <w:t xml:space="preserve"> Networks (</w:t>
      </w:r>
      <w:proofErr w:type="spellStart"/>
      <w:r w:rsidRPr="00B92001">
        <w:rPr>
          <w:rFonts w:ascii="Arial" w:hAnsi="Arial" w:cs="Arial"/>
          <w:sz w:val="24"/>
          <w:szCs w:val="24"/>
        </w:rPr>
        <w:t>SE-Nets</w:t>
      </w:r>
      <w:proofErr w:type="spellEnd"/>
      <w:r w:rsidRPr="00B92001">
        <w:rPr>
          <w:rFonts w:ascii="Arial" w:hAnsi="Arial" w:cs="Arial"/>
          <w:sz w:val="24"/>
          <w:szCs w:val="24"/>
        </w:rPr>
        <w:t>)</w:t>
      </w:r>
    </w:p>
    <w:p w14:paraId="57EC8EA8" w14:textId="77777777" w:rsidR="00B92001" w:rsidRPr="00B92001" w:rsidRDefault="00B92001" w:rsidP="00B92001">
      <w:pPr>
        <w:jc w:val="both"/>
        <w:rPr>
          <w:rFonts w:ascii="Arial" w:hAnsi="Arial" w:cs="Arial"/>
          <w:sz w:val="24"/>
          <w:szCs w:val="24"/>
        </w:rPr>
      </w:pPr>
    </w:p>
    <w:p w14:paraId="29299BF9" w14:textId="77777777" w:rsidR="00B92001" w:rsidRPr="00B92001" w:rsidRDefault="00B92001" w:rsidP="00B92001">
      <w:pPr>
        <w:jc w:val="both"/>
        <w:rPr>
          <w:rFonts w:ascii="Arial" w:hAnsi="Arial" w:cs="Arial"/>
          <w:sz w:val="24"/>
          <w:szCs w:val="24"/>
        </w:rPr>
      </w:pPr>
      <w:r w:rsidRPr="00B92001">
        <w:rPr>
          <w:rFonts w:ascii="Arial" w:hAnsi="Arial" w:cs="Arial"/>
          <w:sz w:val="24"/>
          <w:szCs w:val="24"/>
        </w:rPr>
        <w:t>Justificativa:</w:t>
      </w:r>
    </w:p>
    <w:p w14:paraId="3C516A3C" w14:textId="77777777" w:rsidR="00B92001" w:rsidRPr="00B92001" w:rsidRDefault="00B92001" w:rsidP="00B92001">
      <w:pPr>
        <w:jc w:val="both"/>
        <w:rPr>
          <w:rFonts w:ascii="Arial" w:hAnsi="Arial" w:cs="Arial"/>
          <w:sz w:val="24"/>
          <w:szCs w:val="24"/>
        </w:rPr>
      </w:pPr>
    </w:p>
    <w:p w14:paraId="1A656447" w14:textId="77777777" w:rsidR="00B92001" w:rsidRPr="00B92001" w:rsidRDefault="00B92001" w:rsidP="00B92001">
      <w:pPr>
        <w:jc w:val="both"/>
        <w:rPr>
          <w:rFonts w:ascii="Arial" w:hAnsi="Arial" w:cs="Arial"/>
          <w:sz w:val="24"/>
          <w:szCs w:val="24"/>
        </w:rPr>
      </w:pPr>
      <w:r w:rsidRPr="00B92001">
        <w:rPr>
          <w:rFonts w:ascii="Arial" w:hAnsi="Arial" w:cs="Arial"/>
          <w:sz w:val="24"/>
          <w:szCs w:val="24"/>
        </w:rPr>
        <w:t xml:space="preserve">I. </w:t>
      </w:r>
      <w:proofErr w:type="spellStart"/>
      <w:r w:rsidRPr="00B92001">
        <w:rPr>
          <w:rFonts w:ascii="Arial" w:hAnsi="Arial" w:cs="Arial"/>
          <w:sz w:val="24"/>
          <w:szCs w:val="24"/>
        </w:rPr>
        <w:t>ResNet</w:t>
      </w:r>
      <w:proofErr w:type="spellEnd"/>
      <w:r w:rsidRPr="00B92001">
        <w:rPr>
          <w:rFonts w:ascii="Arial" w:hAnsi="Arial" w:cs="Arial"/>
          <w:sz w:val="24"/>
          <w:szCs w:val="24"/>
        </w:rPr>
        <w:t xml:space="preserve"> (a): As conexões residuais da </w:t>
      </w:r>
      <w:proofErr w:type="spellStart"/>
      <w:r w:rsidRPr="00B92001">
        <w:rPr>
          <w:rFonts w:ascii="Arial" w:hAnsi="Arial" w:cs="Arial"/>
          <w:sz w:val="24"/>
          <w:szCs w:val="24"/>
        </w:rPr>
        <w:t>ResNet</w:t>
      </w:r>
      <w:proofErr w:type="spellEnd"/>
      <w:r w:rsidRPr="00B92001">
        <w:rPr>
          <w:rFonts w:ascii="Arial" w:hAnsi="Arial" w:cs="Arial"/>
          <w:sz w:val="24"/>
          <w:szCs w:val="24"/>
        </w:rPr>
        <w:t xml:space="preserve"> permitem treinar redes extremamente profundas sem degradação de desempenho, resolvendo diretamente o problema do </w:t>
      </w:r>
      <w:proofErr w:type="spellStart"/>
      <w:r w:rsidRPr="00B92001">
        <w:rPr>
          <w:rFonts w:ascii="Arial" w:hAnsi="Arial" w:cs="Arial"/>
          <w:sz w:val="24"/>
          <w:szCs w:val="24"/>
        </w:rPr>
        <w:t>vanishing</w:t>
      </w:r>
      <w:proofErr w:type="spellEnd"/>
      <w:r w:rsidRPr="00B920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001">
        <w:rPr>
          <w:rFonts w:ascii="Arial" w:hAnsi="Arial" w:cs="Arial"/>
          <w:sz w:val="24"/>
          <w:szCs w:val="24"/>
        </w:rPr>
        <w:t>gradient</w:t>
      </w:r>
      <w:proofErr w:type="spellEnd"/>
      <w:r w:rsidRPr="00B92001">
        <w:rPr>
          <w:rFonts w:ascii="Arial" w:hAnsi="Arial" w:cs="Arial"/>
          <w:sz w:val="24"/>
          <w:szCs w:val="24"/>
        </w:rPr>
        <w:t xml:space="preserve"> em redes profundas.</w:t>
      </w:r>
    </w:p>
    <w:p w14:paraId="3EC4C186" w14:textId="77777777" w:rsidR="00B92001" w:rsidRPr="00B92001" w:rsidRDefault="00B92001" w:rsidP="00B92001">
      <w:pPr>
        <w:jc w:val="both"/>
        <w:rPr>
          <w:rFonts w:ascii="Arial" w:hAnsi="Arial" w:cs="Arial"/>
          <w:sz w:val="24"/>
          <w:szCs w:val="24"/>
        </w:rPr>
      </w:pPr>
    </w:p>
    <w:p w14:paraId="1D410155" w14:textId="77777777" w:rsidR="00B92001" w:rsidRPr="00B92001" w:rsidRDefault="00B92001" w:rsidP="00B92001">
      <w:pPr>
        <w:jc w:val="both"/>
        <w:rPr>
          <w:rFonts w:ascii="Arial" w:hAnsi="Arial" w:cs="Arial"/>
          <w:sz w:val="24"/>
          <w:szCs w:val="24"/>
        </w:rPr>
      </w:pPr>
      <w:r w:rsidRPr="00B92001">
        <w:rPr>
          <w:rFonts w:ascii="Arial" w:hAnsi="Arial" w:cs="Arial"/>
          <w:sz w:val="24"/>
          <w:szCs w:val="24"/>
        </w:rPr>
        <w:t xml:space="preserve">II. FPN (b): As Feature Pyramid Networks foram projetadas especificamente para lidar com objetos em múltiplas escalas, combinando features de diferentes níveis da rede para detecção robusta </w:t>
      </w:r>
      <w:proofErr w:type="spellStart"/>
      <w:r w:rsidRPr="00B92001">
        <w:rPr>
          <w:rFonts w:ascii="Arial" w:hAnsi="Arial" w:cs="Arial"/>
          <w:sz w:val="24"/>
          <w:szCs w:val="24"/>
        </w:rPr>
        <w:t>independente</w:t>
      </w:r>
      <w:proofErr w:type="spellEnd"/>
      <w:r w:rsidRPr="00B92001">
        <w:rPr>
          <w:rFonts w:ascii="Arial" w:hAnsi="Arial" w:cs="Arial"/>
          <w:sz w:val="24"/>
          <w:szCs w:val="24"/>
        </w:rPr>
        <w:t xml:space="preserve"> do tamanho do objeto.</w:t>
      </w:r>
    </w:p>
    <w:p w14:paraId="61DCD093" w14:textId="77777777" w:rsidR="00B92001" w:rsidRPr="00B92001" w:rsidRDefault="00B92001" w:rsidP="00B92001">
      <w:pPr>
        <w:jc w:val="both"/>
        <w:rPr>
          <w:rFonts w:ascii="Arial" w:hAnsi="Arial" w:cs="Arial"/>
          <w:sz w:val="24"/>
          <w:szCs w:val="24"/>
        </w:rPr>
      </w:pPr>
    </w:p>
    <w:p w14:paraId="6F3A882B" w14:textId="77777777" w:rsidR="00B92001" w:rsidRPr="00B92001" w:rsidRDefault="00B92001" w:rsidP="00B92001">
      <w:pPr>
        <w:jc w:val="both"/>
        <w:rPr>
          <w:rFonts w:ascii="Arial" w:hAnsi="Arial" w:cs="Arial"/>
          <w:sz w:val="24"/>
          <w:szCs w:val="24"/>
        </w:rPr>
      </w:pPr>
      <w:r w:rsidRPr="00B92001">
        <w:rPr>
          <w:rFonts w:ascii="Arial" w:hAnsi="Arial" w:cs="Arial"/>
          <w:sz w:val="24"/>
          <w:szCs w:val="24"/>
        </w:rPr>
        <w:t xml:space="preserve">III. </w:t>
      </w:r>
      <w:proofErr w:type="spellStart"/>
      <w:r w:rsidRPr="00B92001">
        <w:rPr>
          <w:rFonts w:ascii="Arial" w:hAnsi="Arial" w:cs="Arial"/>
          <w:sz w:val="24"/>
          <w:szCs w:val="24"/>
        </w:rPr>
        <w:t>U-Net</w:t>
      </w:r>
      <w:proofErr w:type="spellEnd"/>
      <w:r w:rsidRPr="00B92001">
        <w:rPr>
          <w:rFonts w:ascii="Arial" w:hAnsi="Arial" w:cs="Arial"/>
          <w:sz w:val="24"/>
          <w:szCs w:val="24"/>
        </w:rPr>
        <w:t xml:space="preserve"> (c): A arquitetura </w:t>
      </w:r>
      <w:proofErr w:type="spellStart"/>
      <w:r w:rsidRPr="00B92001">
        <w:rPr>
          <w:rFonts w:ascii="Arial" w:hAnsi="Arial" w:cs="Arial"/>
          <w:sz w:val="24"/>
          <w:szCs w:val="24"/>
        </w:rPr>
        <w:t>U-Net</w:t>
      </w:r>
      <w:proofErr w:type="spellEnd"/>
      <w:r w:rsidRPr="00B92001">
        <w:rPr>
          <w:rFonts w:ascii="Arial" w:hAnsi="Arial" w:cs="Arial"/>
          <w:sz w:val="24"/>
          <w:szCs w:val="24"/>
        </w:rPr>
        <w:t xml:space="preserve">, com sua estrutura simétrica de </w:t>
      </w:r>
      <w:proofErr w:type="spellStart"/>
      <w:r w:rsidRPr="00B92001">
        <w:rPr>
          <w:rFonts w:ascii="Arial" w:hAnsi="Arial" w:cs="Arial"/>
          <w:sz w:val="24"/>
          <w:szCs w:val="24"/>
        </w:rPr>
        <w:t>encoder-decoder</w:t>
      </w:r>
      <w:proofErr w:type="spellEnd"/>
      <w:r w:rsidRPr="00B92001">
        <w:rPr>
          <w:rFonts w:ascii="Arial" w:hAnsi="Arial" w:cs="Arial"/>
          <w:sz w:val="24"/>
          <w:szCs w:val="24"/>
        </w:rPr>
        <w:t xml:space="preserve"> e conexões de </w:t>
      </w:r>
      <w:proofErr w:type="spellStart"/>
      <w:r w:rsidRPr="00B92001">
        <w:rPr>
          <w:rFonts w:ascii="Arial" w:hAnsi="Arial" w:cs="Arial"/>
          <w:sz w:val="24"/>
          <w:szCs w:val="24"/>
        </w:rPr>
        <w:t>skip</w:t>
      </w:r>
      <w:proofErr w:type="spellEnd"/>
      <w:r w:rsidRPr="00B92001">
        <w:rPr>
          <w:rFonts w:ascii="Arial" w:hAnsi="Arial" w:cs="Arial"/>
          <w:sz w:val="24"/>
          <w:szCs w:val="24"/>
        </w:rPr>
        <w:t>, é ideal para segmentação precisa em imagens médicas, preservando detalhes finos de estruturas complexas.</w:t>
      </w:r>
    </w:p>
    <w:p w14:paraId="3386C19F" w14:textId="77777777" w:rsidR="00B92001" w:rsidRPr="00B92001" w:rsidRDefault="00B92001" w:rsidP="00B92001">
      <w:pPr>
        <w:jc w:val="both"/>
        <w:rPr>
          <w:rFonts w:ascii="Arial" w:hAnsi="Arial" w:cs="Arial"/>
          <w:sz w:val="24"/>
          <w:szCs w:val="24"/>
        </w:rPr>
      </w:pPr>
    </w:p>
    <w:p w14:paraId="53BECF18" w14:textId="77777777" w:rsidR="00B92001" w:rsidRPr="00B92001" w:rsidRDefault="00B92001" w:rsidP="00B92001">
      <w:pPr>
        <w:jc w:val="both"/>
        <w:rPr>
          <w:rFonts w:ascii="Arial" w:hAnsi="Arial" w:cs="Arial"/>
          <w:sz w:val="24"/>
          <w:szCs w:val="24"/>
        </w:rPr>
      </w:pPr>
      <w:r w:rsidRPr="00B92001">
        <w:rPr>
          <w:rFonts w:ascii="Arial" w:hAnsi="Arial" w:cs="Arial"/>
          <w:sz w:val="24"/>
          <w:szCs w:val="24"/>
        </w:rPr>
        <w:t xml:space="preserve">IV. YOLO (e): Versões recentes do YOLO incorporam mecanismos eficientes para detecção </w:t>
      </w:r>
      <w:proofErr w:type="spellStart"/>
      <w:r w:rsidRPr="00B92001">
        <w:rPr>
          <w:rFonts w:ascii="Arial" w:hAnsi="Arial" w:cs="Arial"/>
          <w:sz w:val="24"/>
          <w:szCs w:val="24"/>
        </w:rPr>
        <w:t>multiescala</w:t>
      </w:r>
      <w:proofErr w:type="spellEnd"/>
      <w:r w:rsidRPr="00B92001">
        <w:rPr>
          <w:rFonts w:ascii="Arial" w:hAnsi="Arial" w:cs="Arial"/>
          <w:sz w:val="24"/>
          <w:szCs w:val="24"/>
        </w:rPr>
        <w:t>, como o uso de diferentes níveis de features da rede para detectar objetos de vários tamanhos, mantendo alta eficiência.</w:t>
      </w:r>
    </w:p>
    <w:p w14:paraId="5A1BBFDB" w14:textId="77777777" w:rsidR="00B92001" w:rsidRPr="00B92001" w:rsidRDefault="00B92001" w:rsidP="00B92001">
      <w:pPr>
        <w:jc w:val="both"/>
        <w:rPr>
          <w:rFonts w:ascii="Arial" w:hAnsi="Arial" w:cs="Arial"/>
          <w:sz w:val="24"/>
          <w:szCs w:val="24"/>
        </w:rPr>
      </w:pPr>
    </w:p>
    <w:p w14:paraId="463A54C7" w14:textId="759C233A" w:rsidR="00B92001" w:rsidRPr="00B92001" w:rsidRDefault="00B92001" w:rsidP="00B92001">
      <w:pPr>
        <w:jc w:val="both"/>
        <w:rPr>
          <w:rFonts w:ascii="Arial" w:hAnsi="Arial" w:cs="Arial"/>
          <w:sz w:val="24"/>
          <w:szCs w:val="24"/>
        </w:rPr>
      </w:pPr>
      <w:r w:rsidRPr="00B92001">
        <w:rPr>
          <w:rFonts w:ascii="Arial" w:hAnsi="Arial" w:cs="Arial"/>
          <w:sz w:val="24"/>
          <w:szCs w:val="24"/>
        </w:rPr>
        <w:t xml:space="preserve">V. </w:t>
      </w:r>
      <w:proofErr w:type="spellStart"/>
      <w:r w:rsidRPr="00B92001">
        <w:rPr>
          <w:rFonts w:ascii="Arial" w:hAnsi="Arial" w:cs="Arial"/>
          <w:sz w:val="24"/>
          <w:szCs w:val="24"/>
        </w:rPr>
        <w:t>SE-Nets</w:t>
      </w:r>
      <w:proofErr w:type="spellEnd"/>
      <w:r w:rsidRPr="00B92001">
        <w:rPr>
          <w:rFonts w:ascii="Arial" w:hAnsi="Arial" w:cs="Arial"/>
          <w:sz w:val="24"/>
          <w:szCs w:val="24"/>
        </w:rPr>
        <w:t xml:space="preserve"> (d): As Squeeze-</w:t>
      </w:r>
      <w:proofErr w:type="spellStart"/>
      <w:r w:rsidRPr="00B92001">
        <w:rPr>
          <w:rFonts w:ascii="Arial" w:hAnsi="Arial" w:cs="Arial"/>
          <w:sz w:val="24"/>
          <w:szCs w:val="24"/>
        </w:rPr>
        <w:t>and</w:t>
      </w:r>
      <w:proofErr w:type="spellEnd"/>
      <w:r w:rsidRPr="00B92001">
        <w:rPr>
          <w:rFonts w:ascii="Arial" w:hAnsi="Arial" w:cs="Arial"/>
          <w:sz w:val="24"/>
          <w:szCs w:val="24"/>
        </w:rPr>
        <w:t>-</w:t>
      </w:r>
      <w:proofErr w:type="spellStart"/>
      <w:r w:rsidRPr="00B92001">
        <w:rPr>
          <w:rFonts w:ascii="Arial" w:hAnsi="Arial" w:cs="Arial"/>
          <w:sz w:val="24"/>
          <w:szCs w:val="24"/>
        </w:rPr>
        <w:t>Excitation</w:t>
      </w:r>
      <w:proofErr w:type="spellEnd"/>
      <w:r w:rsidRPr="00B92001">
        <w:rPr>
          <w:rFonts w:ascii="Arial" w:hAnsi="Arial" w:cs="Arial"/>
          <w:sz w:val="24"/>
          <w:szCs w:val="24"/>
        </w:rPr>
        <w:t xml:space="preserve"> Networks introduzem mecanismos de atenção por canal, permitindo que a rede aprenda a importância relativa de cada canal de features e adapte seus pesos de acordo com a tarefa.</w:t>
      </w:r>
    </w:p>
    <w:sectPr w:rsidR="00B92001" w:rsidRPr="00B92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003551"/>
    <w:multiLevelType w:val="hybridMultilevel"/>
    <w:tmpl w:val="8AC65A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60398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aio reis">
    <w15:presenceInfo w15:providerId="Windows Live" w15:userId="7c4207f50101d2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4B"/>
    <w:rsid w:val="00051F17"/>
    <w:rsid w:val="00101874"/>
    <w:rsid w:val="001B0AAC"/>
    <w:rsid w:val="0021188D"/>
    <w:rsid w:val="0034004B"/>
    <w:rsid w:val="00604781"/>
    <w:rsid w:val="00612F4B"/>
    <w:rsid w:val="0072273E"/>
    <w:rsid w:val="00B23CDE"/>
    <w:rsid w:val="00B92001"/>
    <w:rsid w:val="00C71E82"/>
    <w:rsid w:val="00FB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D0884"/>
  <w15:chartTrackingRefBased/>
  <w15:docId w15:val="{A3706C63-2D54-43FE-BCEE-274C93E3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0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0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0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0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0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0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0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0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0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semiHidden/>
    <w:unhideWhenUsed/>
    <w:rsid w:val="00C71E82"/>
    <w:pPr>
      <w:spacing w:after="0" w:line="360" w:lineRule="auto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340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0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0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00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00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00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00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00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00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0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0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0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0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0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00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00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00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0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00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004B"/>
    <w:rPr>
      <w:b/>
      <w:bCs/>
      <w:smallCaps/>
      <w:color w:val="0F4761" w:themeColor="accent1" w:themeShade="BF"/>
      <w:spacing w:val="5"/>
    </w:rPr>
  </w:style>
  <w:style w:type="paragraph" w:styleId="Reviso">
    <w:name w:val="Revision"/>
    <w:hidden/>
    <w:uiPriority w:val="99"/>
    <w:semiHidden/>
    <w:rsid w:val="003400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711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reis</dc:creator>
  <cp:keywords/>
  <dc:description/>
  <cp:lastModifiedBy>caio reis</cp:lastModifiedBy>
  <cp:revision>3</cp:revision>
  <dcterms:created xsi:type="dcterms:W3CDTF">2025-05-01T18:34:00Z</dcterms:created>
  <dcterms:modified xsi:type="dcterms:W3CDTF">2025-05-03T14:17:00Z</dcterms:modified>
</cp:coreProperties>
</file>