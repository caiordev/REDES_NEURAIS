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D4B8" w14:textId="2801183D" w:rsidR="000D0932" w:rsidRPr="00FA58BB" w:rsidRDefault="000D0932" w:rsidP="00FA58B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A58BB">
        <w:rPr>
          <w:rFonts w:ascii="Arial" w:hAnsi="Arial" w:cs="Arial"/>
          <w:color w:val="000000" w:themeColor="text1"/>
          <w:sz w:val="24"/>
          <w:szCs w:val="24"/>
        </w:rPr>
        <w:t>UNIVERSIDADE FEDERAL DO MARANHÃO</w:t>
      </w:r>
    </w:p>
    <w:p w14:paraId="6DB97B55" w14:textId="77777777" w:rsidR="004909F9" w:rsidRPr="00603AFA" w:rsidRDefault="004909F9" w:rsidP="004909F9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rPrChange w:id="0" w:author="caio reis" w:date="2025-04-23T22:41:00Z" w16du:dateUtc="2025-04-24T01:41:00Z">
            <w:rPr>
              <w:rFonts w:asciiTheme="majorHAnsi" w:eastAsia="Times New Roman" w:hAnsiTheme="majorHAnsi" w:cstheme="majorHAnsi"/>
              <w:sz w:val="24"/>
              <w:szCs w:val="24"/>
            </w:rPr>
          </w:rPrChange>
        </w:rPr>
      </w:pPr>
      <w:r w:rsidRPr="00603AFA">
        <w:rPr>
          <w:rFonts w:ascii="Arial" w:eastAsia="Times New Roman" w:hAnsi="Arial" w:cs="Arial"/>
          <w:sz w:val="24"/>
          <w:szCs w:val="24"/>
          <w:rPrChange w:id="1" w:author="caio reis" w:date="2025-04-23T22:41:00Z" w16du:dateUtc="2025-04-24T01:41:00Z">
            <w:rPr>
              <w:rFonts w:asciiTheme="majorHAnsi" w:eastAsia="Times New Roman" w:hAnsiTheme="majorHAnsi" w:cstheme="majorHAnsi"/>
              <w:sz w:val="24"/>
              <w:szCs w:val="24"/>
            </w:rPr>
          </w:rPrChange>
        </w:rPr>
        <w:t xml:space="preserve">CENTRO DE CIÊNCIAS EXATAS E TECNOLOGIAS - CCET </w:t>
      </w:r>
    </w:p>
    <w:p w14:paraId="7FBD5766" w14:textId="77777777" w:rsidR="004909F9" w:rsidRPr="00603AFA" w:rsidRDefault="004909F9" w:rsidP="004909F9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rPrChange w:id="2" w:author="caio reis" w:date="2025-04-23T22:41:00Z" w16du:dateUtc="2025-04-24T01:41:00Z">
            <w:rPr>
              <w:rFonts w:asciiTheme="majorHAnsi" w:eastAsia="Times New Roman" w:hAnsiTheme="majorHAnsi" w:cstheme="majorHAnsi"/>
              <w:sz w:val="24"/>
              <w:szCs w:val="24"/>
            </w:rPr>
          </w:rPrChange>
        </w:rPr>
      </w:pPr>
      <w:r w:rsidRPr="00603AFA">
        <w:rPr>
          <w:rFonts w:ascii="Arial" w:eastAsia="Times New Roman" w:hAnsi="Arial" w:cs="Arial"/>
          <w:sz w:val="24"/>
          <w:szCs w:val="24"/>
          <w:rPrChange w:id="3" w:author="caio reis" w:date="2025-04-23T22:41:00Z" w16du:dateUtc="2025-04-24T01:41:00Z">
            <w:rPr>
              <w:rFonts w:asciiTheme="majorHAnsi" w:eastAsia="Times New Roman" w:hAnsiTheme="majorHAnsi" w:cstheme="majorHAnsi"/>
              <w:sz w:val="24"/>
              <w:szCs w:val="24"/>
            </w:rPr>
          </w:rPrChange>
        </w:rPr>
        <w:t>COORDENAÇÃO DO CURSO DE ENGENHARIA DA COMPUTAÇÃO</w:t>
      </w:r>
    </w:p>
    <w:p w14:paraId="2F95945B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4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65A16FA2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5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47B61743" w14:textId="7614A7ED" w:rsidR="000D0932" w:rsidRPr="00603AFA" w:rsidRDefault="000D0932">
      <w:pPr>
        <w:jc w:val="center"/>
        <w:rPr>
          <w:rFonts w:ascii="Arial" w:hAnsi="Arial" w:cs="Arial"/>
          <w:color w:val="000000" w:themeColor="text1"/>
          <w:sz w:val="24"/>
          <w:szCs w:val="24"/>
          <w:rPrChange w:id="6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pPrChange w:id="7" w:author="caio reis" w:date="2025-04-23T22:28:00Z" w16du:dateUtc="2025-04-24T01:28:00Z">
          <w:pPr/>
        </w:pPrChange>
      </w:pPr>
    </w:p>
    <w:p w14:paraId="4551FA05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8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7FDAF14D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9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492D093D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10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1A6020B4" w14:textId="36269F4D" w:rsidR="000D0932" w:rsidRPr="00603AFA" w:rsidRDefault="00603AFA" w:rsidP="004909F9">
      <w:pPr>
        <w:jc w:val="center"/>
        <w:rPr>
          <w:rFonts w:ascii="Arial" w:hAnsi="Arial" w:cs="Arial"/>
          <w:color w:val="000000" w:themeColor="text1"/>
          <w:sz w:val="24"/>
          <w:szCs w:val="24"/>
          <w:rPrChange w:id="11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2" w:author="caio reis" w:date="2025-04-23T22:41:00Z" w16du:dateUtc="2025-04-24T01:41:00Z">
            <w:rPr>
              <w:color w:val="000000" w:themeColor="text1"/>
            </w:rPr>
          </w:rPrChange>
        </w:rPr>
        <w:t xml:space="preserve">IMPLEMENTAÇÃO E ANÁLISE </w:t>
      </w:r>
      <w:r w:rsidR="004909F9" w:rsidRPr="00603AFA">
        <w:rPr>
          <w:rFonts w:ascii="Arial" w:hAnsi="Arial" w:cs="Arial"/>
          <w:color w:val="000000" w:themeColor="text1"/>
          <w:sz w:val="24"/>
          <w:szCs w:val="24"/>
          <w:rPrChange w:id="13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t>ALGORÍTMO DE REGRESSÃO</w:t>
      </w:r>
      <w:r w:rsidR="00FA58BB">
        <w:rPr>
          <w:rFonts w:ascii="Arial" w:hAnsi="Arial" w:cs="Arial"/>
          <w:color w:val="000000" w:themeColor="text1"/>
          <w:sz w:val="24"/>
          <w:szCs w:val="24"/>
        </w:rPr>
        <w:t xml:space="preserve"> LINEAR</w:t>
      </w:r>
    </w:p>
    <w:p w14:paraId="45F06731" w14:textId="21DC7679" w:rsidR="00603AFA" w:rsidRPr="00603AFA" w:rsidRDefault="00603AFA" w:rsidP="004909F9">
      <w:pPr>
        <w:jc w:val="center"/>
        <w:rPr>
          <w:rFonts w:ascii="Arial" w:hAnsi="Arial" w:cs="Arial"/>
          <w:color w:val="000000" w:themeColor="text1"/>
          <w:sz w:val="24"/>
          <w:szCs w:val="24"/>
          <w:rPrChange w:id="14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5" w:author="caio reis" w:date="2025-04-23T22:41:00Z" w16du:dateUtc="2025-04-24T01:41:00Z">
            <w:rPr>
              <w:color w:val="000000" w:themeColor="text1"/>
            </w:rPr>
          </w:rPrChange>
        </w:rPr>
        <w:t xml:space="preserve">Prof. Dr. THALES </w:t>
      </w:r>
      <w:r w:rsidR="00FA58BB">
        <w:rPr>
          <w:rFonts w:ascii="Arial" w:hAnsi="Arial" w:cs="Arial"/>
          <w:color w:val="000000" w:themeColor="text1"/>
          <w:sz w:val="24"/>
          <w:szCs w:val="24"/>
        </w:rPr>
        <w:t xml:space="preserve">LEVI </w:t>
      </w:r>
      <w:r w:rsidRPr="00603AFA">
        <w:rPr>
          <w:rFonts w:ascii="Arial" w:hAnsi="Arial" w:cs="Arial"/>
          <w:color w:val="000000" w:themeColor="text1"/>
          <w:sz w:val="24"/>
          <w:szCs w:val="24"/>
          <w:rPrChange w:id="16" w:author="caio reis" w:date="2025-04-23T22:41:00Z" w16du:dateUtc="2025-04-24T01:41:00Z">
            <w:rPr>
              <w:color w:val="000000" w:themeColor="text1"/>
            </w:rPr>
          </w:rPrChange>
        </w:rPr>
        <w:t>AZEVEDO</w:t>
      </w:r>
      <w:r w:rsidR="00FA58BB">
        <w:rPr>
          <w:rFonts w:ascii="Arial" w:hAnsi="Arial" w:cs="Arial"/>
          <w:color w:val="000000" w:themeColor="text1"/>
          <w:sz w:val="24"/>
          <w:szCs w:val="24"/>
        </w:rPr>
        <w:t xml:space="preserve"> VALENTE</w:t>
      </w:r>
    </w:p>
    <w:p w14:paraId="08CB0D5A" w14:textId="67F525A8" w:rsidR="00603AFA" w:rsidRPr="00603AFA" w:rsidRDefault="00603AFA">
      <w:pPr>
        <w:jc w:val="center"/>
        <w:rPr>
          <w:rFonts w:ascii="Arial" w:hAnsi="Arial" w:cs="Arial"/>
          <w:color w:val="000000" w:themeColor="text1"/>
          <w:sz w:val="24"/>
          <w:szCs w:val="24"/>
          <w:rPrChange w:id="17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pPrChange w:id="18" w:author="caio reis" w:date="2025-04-23T22:30:00Z" w16du:dateUtc="2025-04-24T01:30:00Z">
          <w:pPr/>
        </w:pPrChange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9" w:author="caio reis" w:date="2025-04-23T22:41:00Z" w16du:dateUtc="2025-04-24T01:41:00Z">
            <w:rPr>
              <w:color w:val="000000" w:themeColor="text1"/>
            </w:rPr>
          </w:rPrChange>
        </w:rPr>
        <w:t>Discente: CAIO REIS BATISTA</w:t>
      </w:r>
    </w:p>
    <w:p w14:paraId="277142F7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20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27AB2AAD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21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318A2E87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22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76F60358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23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1D75F090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24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63E5DAFE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25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190EA6CE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26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74F79BB3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27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0333F39C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28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18839ECE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29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268A5FAE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30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4FDE91CE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31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06569818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32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127A742F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33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3A9D62DE" w14:textId="77777777" w:rsidR="000D0932" w:rsidRPr="00603AFA" w:rsidRDefault="000D0932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34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13F58655" w14:textId="77777777" w:rsidR="000D0932" w:rsidRPr="00603AFA" w:rsidRDefault="000D0932" w:rsidP="00603AFA">
      <w:pPr>
        <w:rPr>
          <w:rFonts w:ascii="Arial" w:hAnsi="Arial" w:cs="Arial"/>
          <w:color w:val="000000" w:themeColor="text1"/>
          <w:sz w:val="24"/>
          <w:szCs w:val="24"/>
          <w:rPrChange w:id="35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</w:p>
    <w:p w14:paraId="7DCE3831" w14:textId="5EB222C5" w:rsidR="004909F9" w:rsidRPr="00603AFA" w:rsidRDefault="004909F9">
      <w:pPr>
        <w:jc w:val="center"/>
        <w:rPr>
          <w:rFonts w:ascii="Arial" w:hAnsi="Arial" w:cs="Arial"/>
          <w:color w:val="000000" w:themeColor="text1"/>
          <w:sz w:val="24"/>
          <w:szCs w:val="24"/>
          <w:rPrChange w:id="36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pPrChange w:id="37" w:author="caio reis" w:date="2025-04-23T22:31:00Z" w16du:dateUtc="2025-04-24T01:31:00Z">
          <w:pPr/>
        </w:pPrChange>
      </w:pPr>
      <w:r w:rsidRPr="00603AFA">
        <w:rPr>
          <w:rFonts w:ascii="Arial" w:hAnsi="Arial" w:cs="Arial"/>
          <w:color w:val="000000" w:themeColor="text1"/>
          <w:sz w:val="24"/>
          <w:szCs w:val="24"/>
          <w:rPrChange w:id="38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t xml:space="preserve">São </w:t>
      </w:r>
      <w:proofErr w:type="spellStart"/>
      <w:r w:rsidRPr="00603AFA">
        <w:rPr>
          <w:rFonts w:ascii="Arial" w:hAnsi="Arial" w:cs="Arial"/>
          <w:color w:val="000000" w:themeColor="text1"/>
          <w:sz w:val="24"/>
          <w:szCs w:val="24"/>
          <w:rPrChange w:id="39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t>Luís-MA</w:t>
      </w:r>
      <w:proofErr w:type="spellEnd"/>
    </w:p>
    <w:p w14:paraId="7479C49F" w14:textId="77777777" w:rsidR="00603AFA" w:rsidRPr="00603AFA" w:rsidRDefault="004909F9" w:rsidP="00603AFA">
      <w:pPr>
        <w:jc w:val="center"/>
        <w:rPr>
          <w:rFonts w:ascii="Arial" w:hAnsi="Arial" w:cs="Arial"/>
          <w:color w:val="000000" w:themeColor="text1"/>
          <w:sz w:val="24"/>
          <w:szCs w:val="24"/>
          <w:rPrChange w:id="40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41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t>2025</w:t>
      </w:r>
    </w:p>
    <w:p w14:paraId="0243115F" w14:textId="1EB0820C" w:rsidR="00F115B7" w:rsidRPr="00603AFA" w:rsidRDefault="00F115B7" w:rsidP="00603AFA">
      <w:pPr>
        <w:rPr>
          <w:rFonts w:ascii="Arial" w:hAnsi="Arial" w:cs="Arial"/>
          <w:color w:val="000000" w:themeColor="text1"/>
          <w:sz w:val="24"/>
          <w:szCs w:val="24"/>
          <w:rPrChange w:id="42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b/>
          <w:bCs/>
          <w:color w:val="000000" w:themeColor="text1"/>
          <w:sz w:val="24"/>
          <w:szCs w:val="24"/>
          <w:rPrChange w:id="43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lastRenderedPageBreak/>
        <w:t>Introdução</w:t>
      </w:r>
    </w:p>
    <w:p w14:paraId="61FE2AEC" w14:textId="77777777" w:rsidR="00F115B7" w:rsidRPr="00603AFA" w:rsidRDefault="00F115B7" w:rsidP="00F115B7">
      <w:pPr>
        <w:rPr>
          <w:rFonts w:ascii="Arial" w:hAnsi="Arial" w:cs="Arial"/>
          <w:color w:val="000000" w:themeColor="text1"/>
          <w:sz w:val="24"/>
          <w:szCs w:val="24"/>
          <w:rPrChange w:id="44" w:author="caio reis" w:date="2025-04-23T22:41:00Z" w16du:dateUtc="2025-04-24T01:41:00Z">
            <w:rPr>
              <w:color w:val="000000" w:themeColor="text1"/>
            </w:rPr>
          </w:rPrChange>
        </w:rPr>
      </w:pPr>
    </w:p>
    <w:p w14:paraId="6EC18F87" w14:textId="7AE7EA0B" w:rsidR="00F115B7" w:rsidRPr="00603AFA" w:rsidRDefault="00F115B7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rPrChange w:id="45" w:author="caio reis" w:date="2025-04-23T22:41:00Z" w16du:dateUtc="2025-04-24T01:41:00Z">
            <w:rPr>
              <w:color w:val="000000" w:themeColor="text1"/>
            </w:rPr>
          </w:rPrChange>
        </w:rPr>
        <w:pPrChange w:id="46" w:author="caio reis" w:date="2025-04-23T22:33:00Z" w16du:dateUtc="2025-04-24T01:33:00Z">
          <w:pPr/>
        </w:pPrChange>
      </w:pPr>
      <w:r w:rsidRPr="00603AFA">
        <w:rPr>
          <w:rFonts w:ascii="Arial" w:hAnsi="Arial" w:cs="Arial"/>
          <w:color w:val="000000" w:themeColor="text1"/>
          <w:sz w:val="24"/>
          <w:szCs w:val="24"/>
          <w:rPrChange w:id="47" w:author="caio reis" w:date="2025-04-23T22:41:00Z" w16du:dateUtc="2025-04-24T01:41:00Z">
            <w:rPr>
              <w:color w:val="000000" w:themeColor="text1"/>
            </w:rPr>
          </w:rPrChange>
        </w:rPr>
        <w:t xml:space="preserve">Este documento apresenta a análise dos experimentos realizados com o algoritmo de regressão linear, focando especificamente no impacto da taxa de aprendizado (α) e da inicialização dos parâmetros (θ) no comportamento do algoritmo de descida do gradiente. A taxa de aprendizado (α) é um </w:t>
      </w:r>
      <w:proofErr w:type="spellStart"/>
      <w:r w:rsidRPr="00603AFA">
        <w:rPr>
          <w:rFonts w:ascii="Arial" w:hAnsi="Arial" w:cs="Arial"/>
          <w:color w:val="000000" w:themeColor="text1"/>
          <w:sz w:val="24"/>
          <w:szCs w:val="24"/>
          <w:rPrChange w:id="48" w:author="caio reis" w:date="2025-04-23T22:41:00Z" w16du:dateUtc="2025-04-24T01:41:00Z">
            <w:rPr>
              <w:color w:val="000000" w:themeColor="text1"/>
            </w:rPr>
          </w:rPrChange>
        </w:rPr>
        <w:t>hiperparâmetro</w:t>
      </w:r>
      <w:proofErr w:type="spellEnd"/>
      <w:r w:rsidRPr="00603AFA">
        <w:rPr>
          <w:rFonts w:ascii="Arial" w:hAnsi="Arial" w:cs="Arial"/>
          <w:color w:val="000000" w:themeColor="text1"/>
          <w:sz w:val="24"/>
          <w:szCs w:val="24"/>
          <w:rPrChange w:id="49" w:author="caio reis" w:date="2025-04-23T22:41:00Z" w16du:dateUtc="2025-04-24T01:41:00Z">
            <w:rPr>
              <w:color w:val="000000" w:themeColor="text1"/>
            </w:rPr>
          </w:rPrChange>
        </w:rPr>
        <w:t xml:space="preserve"> crucial no algoritmo de descida do gradiente, influenciando diretamente a velocidade e a qualidade da convergência. Nos experimentos, foram testados três valores distintos: α = 0.001, 0.01 e 0.1.</w:t>
      </w:r>
    </w:p>
    <w:p w14:paraId="12AC1F30" w14:textId="77777777" w:rsidR="00F115B7" w:rsidRPr="00603AFA" w:rsidRDefault="00F115B7" w:rsidP="00F115B7">
      <w:pPr>
        <w:rPr>
          <w:rFonts w:ascii="Arial" w:hAnsi="Arial" w:cs="Arial"/>
          <w:color w:val="000000" w:themeColor="text1"/>
          <w:sz w:val="24"/>
          <w:szCs w:val="24"/>
          <w:rPrChange w:id="50" w:author="caio reis" w:date="2025-04-23T22:41:00Z" w16du:dateUtc="2025-04-24T01:41:00Z">
            <w:rPr>
              <w:color w:val="000000" w:themeColor="text1"/>
            </w:rPr>
          </w:rPrChange>
        </w:rPr>
      </w:pPr>
    </w:p>
    <w:p w14:paraId="703532B3" w14:textId="77777777" w:rsidR="00F115B7" w:rsidRPr="00603AFA" w:rsidRDefault="00F115B7" w:rsidP="00F115B7">
      <w:pPr>
        <w:rPr>
          <w:rFonts w:ascii="Arial" w:hAnsi="Arial" w:cs="Arial"/>
          <w:color w:val="000000" w:themeColor="text1"/>
          <w:sz w:val="24"/>
          <w:szCs w:val="24"/>
          <w:rPrChange w:id="51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b/>
          <w:bCs/>
          <w:color w:val="000000" w:themeColor="text1"/>
          <w:sz w:val="24"/>
          <w:szCs w:val="24"/>
          <w:rPrChange w:id="52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t>Metodologia </w:t>
      </w:r>
    </w:p>
    <w:p w14:paraId="43E6FB0F" w14:textId="77777777" w:rsidR="00F115B7" w:rsidRPr="00603AFA" w:rsidRDefault="00F115B7" w:rsidP="00F115B7">
      <w:pPr>
        <w:rPr>
          <w:rFonts w:ascii="Arial" w:hAnsi="Arial" w:cs="Arial"/>
          <w:color w:val="000000" w:themeColor="text1"/>
          <w:sz w:val="24"/>
          <w:szCs w:val="24"/>
          <w:rPrChange w:id="53" w:author="caio reis" w:date="2025-04-23T22:41:00Z" w16du:dateUtc="2025-04-24T01:41:00Z">
            <w:rPr>
              <w:color w:val="000000" w:themeColor="text1"/>
            </w:rPr>
          </w:rPrChange>
        </w:rPr>
      </w:pPr>
    </w:p>
    <w:p w14:paraId="0F3A3602" w14:textId="2A86969B" w:rsidR="00F115B7" w:rsidRPr="00603AFA" w:rsidRDefault="00F115B7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rPrChange w:id="54" w:author="caio reis" w:date="2025-04-23T22:41:00Z" w16du:dateUtc="2025-04-24T01:41:00Z">
            <w:rPr>
              <w:color w:val="000000" w:themeColor="text1"/>
            </w:rPr>
          </w:rPrChange>
        </w:rPr>
        <w:pPrChange w:id="55" w:author="caio reis" w:date="2025-04-23T22:33:00Z" w16du:dateUtc="2025-04-24T01:33:00Z">
          <w:pPr>
            <w:ind w:firstLine="708"/>
          </w:pPr>
        </w:pPrChange>
      </w:pPr>
      <w:r w:rsidRPr="00603AFA">
        <w:rPr>
          <w:rFonts w:ascii="Arial" w:hAnsi="Arial" w:cs="Arial"/>
          <w:color w:val="000000" w:themeColor="text1"/>
          <w:sz w:val="24"/>
          <w:szCs w:val="24"/>
          <w:rPrChange w:id="56" w:author="caio reis" w:date="2025-04-23T22:41:00Z" w16du:dateUtc="2025-04-24T01:41:00Z">
            <w:rPr>
              <w:color w:val="000000" w:themeColor="text1"/>
            </w:rPr>
          </w:rPrChange>
        </w:rPr>
        <w:t xml:space="preserve">Os experimentos foram conduzidos utilizando um conjunto de dados que relaciona a população de cidades com seus respectivos lucros. </w:t>
      </w:r>
      <w:r w:rsidR="001B22BF">
        <w:rPr>
          <w:rFonts w:ascii="Arial" w:hAnsi="Arial" w:cs="Arial"/>
          <w:color w:val="000000" w:themeColor="text1"/>
          <w:sz w:val="24"/>
          <w:szCs w:val="24"/>
        </w:rPr>
        <w:t xml:space="preserve"> Foram utilizados e aplicados o algoritmo de regressão linear utilizando Python para gerar e plotar gráficos e imagens para a análise.</w:t>
      </w:r>
    </w:p>
    <w:p w14:paraId="01FB68D3" w14:textId="77777777" w:rsidR="00A24C91" w:rsidRPr="00603AFA" w:rsidRDefault="00A24C91" w:rsidP="00A24C91">
      <w:pPr>
        <w:ind w:firstLine="708"/>
        <w:rPr>
          <w:rFonts w:ascii="Arial" w:hAnsi="Arial" w:cs="Arial"/>
          <w:color w:val="000000" w:themeColor="text1"/>
          <w:sz w:val="24"/>
          <w:szCs w:val="24"/>
          <w:rPrChange w:id="57" w:author="caio reis" w:date="2025-04-23T22:41:00Z" w16du:dateUtc="2025-04-24T01:41:00Z">
            <w:rPr>
              <w:color w:val="000000" w:themeColor="text1"/>
            </w:rPr>
          </w:rPrChange>
        </w:rPr>
      </w:pPr>
    </w:p>
    <w:p w14:paraId="4736B01C" w14:textId="036D6807" w:rsidR="00F115B7" w:rsidRPr="00603AFA" w:rsidRDefault="00A24C91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58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</w:pPr>
      <w:r w:rsidRPr="00603AFA">
        <w:rPr>
          <w:rFonts w:ascii="Arial" w:hAnsi="Arial" w:cs="Arial"/>
          <w:b/>
          <w:bCs/>
          <w:color w:val="000000" w:themeColor="text1"/>
          <w:sz w:val="24"/>
          <w:szCs w:val="24"/>
          <w:rPrChange w:id="59" w:author="caio reis" w:date="2025-04-23T22:41:00Z" w16du:dateUtc="2025-04-24T01:41:00Z">
            <w:rPr>
              <w:color w:val="000000" w:themeColor="text1"/>
            </w:rPr>
          </w:rPrChange>
        </w:rPr>
        <w:t>Resultados e Discussões</w:t>
      </w:r>
    </w:p>
    <w:p w14:paraId="00B9D945" w14:textId="77777777" w:rsidR="00A24C91" w:rsidRPr="00603AFA" w:rsidRDefault="00A24C91" w:rsidP="00F115B7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60" w:author="caio reis" w:date="2025-04-23T22:41:00Z" w16du:dateUtc="2025-04-24T01:41:00Z">
            <w:rPr>
              <w:color w:val="000000" w:themeColor="text1"/>
            </w:rPr>
          </w:rPrChange>
        </w:rPr>
      </w:pPr>
    </w:p>
    <w:p w14:paraId="180F03A8" w14:textId="77777777" w:rsidR="00F115B7" w:rsidRPr="00603AFA" w:rsidRDefault="00F115B7" w:rsidP="00F115B7">
      <w:pPr>
        <w:rPr>
          <w:rFonts w:ascii="Arial" w:hAnsi="Arial" w:cs="Arial"/>
          <w:color w:val="000000" w:themeColor="text1"/>
          <w:sz w:val="24"/>
          <w:szCs w:val="24"/>
          <w:rPrChange w:id="61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62" w:author="caio reis" w:date="2025-04-23T22:41:00Z" w16du:dateUtc="2025-04-24T01:41:00Z">
            <w:rPr>
              <w:color w:val="000000" w:themeColor="text1"/>
            </w:rPr>
          </w:rPrChange>
        </w:rPr>
        <w:t>1. Variação da Taxa de Aprendizado (</w:t>
      </w:r>
      <w:r w:rsidRPr="00603AFA">
        <w:rPr>
          <w:rFonts w:ascii="Arial" w:hAnsi="Arial" w:cs="Arial"/>
          <w:b/>
          <w:bCs/>
          <w:color w:val="000000" w:themeColor="text1"/>
          <w:sz w:val="24"/>
          <w:szCs w:val="24"/>
          <w:rPrChange w:id="63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t>α</w:t>
      </w:r>
      <w:r w:rsidRPr="00603AFA">
        <w:rPr>
          <w:rFonts w:ascii="Arial" w:hAnsi="Arial" w:cs="Arial"/>
          <w:color w:val="000000" w:themeColor="text1"/>
          <w:sz w:val="24"/>
          <w:szCs w:val="24"/>
          <w:rPrChange w:id="64" w:author="caio reis" w:date="2025-04-23T22:41:00Z" w16du:dateUtc="2025-04-24T01:41:00Z">
            <w:rPr>
              <w:color w:val="000000" w:themeColor="text1"/>
            </w:rPr>
          </w:rPrChange>
        </w:rPr>
        <w:t>)</w:t>
      </w:r>
    </w:p>
    <w:p w14:paraId="130C0393" w14:textId="77777777" w:rsidR="00F115B7" w:rsidRPr="00603AFA" w:rsidRDefault="00F115B7">
      <w:pPr>
        <w:ind w:firstLine="708"/>
        <w:rPr>
          <w:rFonts w:ascii="Arial" w:hAnsi="Arial" w:cs="Arial"/>
          <w:color w:val="000000" w:themeColor="text1"/>
          <w:sz w:val="24"/>
          <w:szCs w:val="24"/>
          <w:rPrChange w:id="65" w:author="caio reis" w:date="2025-04-23T22:41:00Z" w16du:dateUtc="2025-04-24T01:41:00Z">
            <w:rPr>
              <w:color w:val="000000" w:themeColor="text1"/>
            </w:rPr>
          </w:rPrChange>
        </w:rPr>
        <w:pPrChange w:id="66" w:author="caio reis" w:date="2025-04-23T22:03:00Z" w16du:dateUtc="2025-04-24T01:03:00Z">
          <w:pPr/>
        </w:pPrChange>
      </w:pPr>
      <w:r w:rsidRPr="00603AFA">
        <w:rPr>
          <w:rFonts w:ascii="Arial" w:hAnsi="Arial" w:cs="Arial"/>
          <w:color w:val="000000" w:themeColor="text1"/>
          <w:sz w:val="24"/>
          <w:szCs w:val="24"/>
          <w:rPrChange w:id="67" w:author="caio reis" w:date="2025-04-23T22:41:00Z" w16du:dateUtc="2025-04-24T01:41:00Z">
            <w:rPr>
              <w:color w:val="000000" w:themeColor="text1"/>
            </w:rPr>
          </w:rPrChange>
        </w:rPr>
        <w:t>Foram testados três valores diferentes (0.001, 0.01 e 0.1)</w:t>
      </w:r>
    </w:p>
    <w:p w14:paraId="4EF1D314" w14:textId="77777777" w:rsidR="00F115B7" w:rsidRPr="00603AFA" w:rsidRDefault="00F115B7" w:rsidP="00F115B7">
      <w:pPr>
        <w:rPr>
          <w:rFonts w:ascii="Arial" w:hAnsi="Arial" w:cs="Arial"/>
          <w:color w:val="000000" w:themeColor="text1"/>
          <w:sz w:val="24"/>
          <w:szCs w:val="24"/>
          <w:rPrChange w:id="68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69" w:author="caio reis" w:date="2025-04-23T22:41:00Z" w16du:dateUtc="2025-04-24T01:41:00Z">
            <w:rPr>
              <w:color w:val="000000" w:themeColor="text1"/>
            </w:rPr>
          </w:rPrChange>
        </w:rPr>
        <w:t xml:space="preserve">1.1 Comportamento com </w:t>
      </w:r>
      <w:r w:rsidRPr="00603AFA">
        <w:rPr>
          <w:rFonts w:ascii="Arial" w:hAnsi="Arial" w:cs="Arial"/>
          <w:b/>
          <w:bCs/>
          <w:color w:val="000000" w:themeColor="text1"/>
          <w:sz w:val="24"/>
          <w:szCs w:val="24"/>
          <w:rPrChange w:id="70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t>α</w:t>
      </w:r>
      <w:r w:rsidRPr="00603AFA">
        <w:rPr>
          <w:rFonts w:ascii="Arial" w:hAnsi="Arial" w:cs="Arial"/>
          <w:color w:val="000000" w:themeColor="text1"/>
          <w:sz w:val="24"/>
          <w:szCs w:val="24"/>
          <w:rPrChange w:id="71" w:author="caio reis" w:date="2025-04-23T22:41:00Z" w16du:dateUtc="2025-04-24T01:41:00Z">
            <w:rPr>
              <w:color w:val="000000" w:themeColor="text1"/>
            </w:rPr>
          </w:rPrChange>
        </w:rPr>
        <w:t xml:space="preserve"> muito pequeno (0.001)</w:t>
      </w:r>
      <w:r w:rsidRPr="00603AFA">
        <w:rPr>
          <w:rFonts w:ascii="Arial" w:hAnsi="Arial" w:cs="Arial"/>
          <w:b/>
          <w:bCs/>
          <w:color w:val="000000" w:themeColor="text1"/>
          <w:sz w:val="24"/>
          <w:szCs w:val="24"/>
          <w:rPrChange w:id="72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t>:</w:t>
      </w:r>
    </w:p>
    <w:p w14:paraId="2E3B7458" w14:textId="77777777" w:rsidR="00F115B7" w:rsidRPr="00603AFA" w:rsidRDefault="00F115B7" w:rsidP="00F115B7">
      <w:pPr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rPrChange w:id="73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74" w:author="caio reis" w:date="2025-04-23T22:41:00Z" w16du:dateUtc="2025-04-24T01:41:00Z">
            <w:rPr>
              <w:color w:val="000000" w:themeColor="text1"/>
            </w:rPr>
          </w:rPrChange>
        </w:rPr>
        <w:t>A convergência é mais lenta, necessitando de mais interações para atingir o mínimo.</w:t>
      </w:r>
    </w:p>
    <w:p w14:paraId="39EB11C9" w14:textId="77777777" w:rsidR="00F115B7" w:rsidRPr="00603AFA" w:rsidRDefault="00F115B7" w:rsidP="00F115B7">
      <w:pPr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rPrChange w:id="75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76" w:author="caio reis" w:date="2025-04-23T22:41:00Z" w16du:dateUtc="2025-04-24T01:41:00Z">
            <w:rPr>
              <w:color w:val="000000" w:themeColor="text1"/>
            </w:rPr>
          </w:rPrChange>
        </w:rPr>
        <w:t>O algoritmo é mais estável e tem menor risco de divergir.</w:t>
      </w:r>
    </w:p>
    <w:p w14:paraId="03551775" w14:textId="141E50CA" w:rsidR="0072273E" w:rsidRPr="00603AFA" w:rsidRDefault="00F115B7">
      <w:pPr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rPrChange w:id="77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78" w:author="caio reis" w:date="2025-04-23T22:41:00Z" w16du:dateUtc="2025-04-24T01:41:00Z">
            <w:rPr>
              <w:color w:val="000000" w:themeColor="text1"/>
            </w:rPr>
          </w:rPrChange>
        </w:rPr>
        <w:t>Pode ser computacionalmente mais custoso devido ao maior número de iterações necessárias.</w:t>
      </w:r>
    </w:p>
    <w:p w14:paraId="250AE512" w14:textId="77777777" w:rsidR="00A24C91" w:rsidRPr="00603AFA" w:rsidRDefault="00A24C91" w:rsidP="00A24C91">
      <w:pPr>
        <w:rPr>
          <w:rFonts w:ascii="Arial" w:hAnsi="Arial" w:cs="Arial"/>
          <w:color w:val="000000" w:themeColor="text1"/>
          <w:sz w:val="24"/>
          <w:szCs w:val="24"/>
          <w:rPrChange w:id="79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80" w:author="caio reis" w:date="2025-04-23T22:41:00Z" w16du:dateUtc="2025-04-24T01:41:00Z">
            <w:rPr>
              <w:color w:val="000000" w:themeColor="text1"/>
            </w:rPr>
          </w:rPrChange>
        </w:rPr>
        <w:t xml:space="preserve">1.2 Comportamento com </w:t>
      </w:r>
      <w:r w:rsidRPr="00603AFA">
        <w:rPr>
          <w:rFonts w:ascii="Arial" w:hAnsi="Arial" w:cs="Arial"/>
          <w:b/>
          <w:bCs/>
          <w:color w:val="000000" w:themeColor="text1"/>
          <w:sz w:val="24"/>
          <w:szCs w:val="24"/>
          <w:rPrChange w:id="81" w:author="caio reis" w:date="2025-04-23T22:41:00Z" w16du:dateUtc="2025-04-24T01:41:00Z">
            <w:rPr>
              <w:b/>
              <w:bCs/>
              <w:color w:val="000000" w:themeColor="text1"/>
            </w:rPr>
          </w:rPrChange>
        </w:rPr>
        <w:t xml:space="preserve">α </w:t>
      </w:r>
      <w:r w:rsidRPr="00603AFA">
        <w:rPr>
          <w:rFonts w:ascii="Arial" w:hAnsi="Arial" w:cs="Arial"/>
          <w:color w:val="000000" w:themeColor="text1"/>
          <w:sz w:val="24"/>
          <w:szCs w:val="24"/>
          <w:rPrChange w:id="82" w:author="caio reis" w:date="2025-04-23T22:41:00Z" w16du:dateUtc="2025-04-24T01:41:00Z">
            <w:rPr>
              <w:color w:val="000000" w:themeColor="text1"/>
            </w:rPr>
          </w:rPrChange>
        </w:rPr>
        <w:t xml:space="preserve">muito </w:t>
      </w:r>
      <w:proofErr w:type="gramStart"/>
      <w:r w:rsidRPr="00603AFA">
        <w:rPr>
          <w:rFonts w:ascii="Arial" w:hAnsi="Arial" w:cs="Arial"/>
          <w:color w:val="000000" w:themeColor="text1"/>
          <w:sz w:val="24"/>
          <w:szCs w:val="24"/>
          <w:rPrChange w:id="83" w:author="caio reis" w:date="2025-04-23T22:41:00Z" w16du:dateUtc="2025-04-24T01:41:00Z">
            <w:rPr>
              <w:color w:val="000000" w:themeColor="text1"/>
            </w:rPr>
          </w:rPrChange>
        </w:rPr>
        <w:t>grande(</w:t>
      </w:r>
      <w:proofErr w:type="gramEnd"/>
      <w:r w:rsidRPr="00603AFA">
        <w:rPr>
          <w:rFonts w:ascii="Arial" w:hAnsi="Arial" w:cs="Arial"/>
          <w:color w:val="000000" w:themeColor="text1"/>
          <w:sz w:val="24"/>
          <w:szCs w:val="24"/>
          <w:rPrChange w:id="84" w:author="caio reis" w:date="2025-04-23T22:41:00Z" w16du:dateUtc="2025-04-24T01:41:00Z">
            <w:rPr>
              <w:color w:val="000000" w:themeColor="text1"/>
            </w:rPr>
          </w:rPrChange>
        </w:rPr>
        <w:t>0.1)</w:t>
      </w:r>
    </w:p>
    <w:p w14:paraId="2E02AE18" w14:textId="77777777" w:rsidR="00A24C91" w:rsidRPr="00603AFA" w:rsidRDefault="00A24C91" w:rsidP="00A24C9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rPrChange w:id="85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86" w:author="caio reis" w:date="2025-04-23T22:41:00Z" w16du:dateUtc="2025-04-24T01:41:00Z">
            <w:rPr>
              <w:color w:val="000000" w:themeColor="text1"/>
            </w:rPr>
          </w:rPrChange>
        </w:rPr>
        <w:t>A convergência é mais rápida inicialmente</w:t>
      </w:r>
    </w:p>
    <w:p w14:paraId="37DD9E4B" w14:textId="77777777" w:rsidR="00A24C91" w:rsidRPr="00603AFA" w:rsidRDefault="00A24C91" w:rsidP="00A24C9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rPrChange w:id="87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88" w:author="caio reis" w:date="2025-04-23T22:41:00Z" w16du:dateUtc="2025-04-24T01:41:00Z">
            <w:rPr>
              <w:color w:val="000000" w:themeColor="text1"/>
            </w:rPr>
          </w:rPrChange>
        </w:rPr>
        <w:t>Pode apresentar oscilações ao redor do mínimo</w:t>
      </w:r>
    </w:p>
    <w:p w14:paraId="4C0E7957" w14:textId="77777777" w:rsidR="00A24C91" w:rsidRPr="00603AFA" w:rsidRDefault="00A24C91" w:rsidP="00A24C9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rPrChange w:id="89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90" w:author="caio reis" w:date="2025-04-23T22:41:00Z" w16du:dateUtc="2025-04-24T01:41:00Z">
            <w:rPr>
              <w:color w:val="000000" w:themeColor="text1"/>
            </w:rPr>
          </w:rPrChange>
        </w:rPr>
        <w:t>Risco de divergência se o valor for muito alto</w:t>
      </w:r>
    </w:p>
    <w:p w14:paraId="6251CD21" w14:textId="77777777" w:rsidR="00A24C91" w:rsidRPr="00603AFA" w:rsidRDefault="00A24C91" w:rsidP="00A24C9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rPrChange w:id="91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92" w:author="caio reis" w:date="2025-04-23T22:41:00Z" w16du:dateUtc="2025-04-24T01:41:00Z">
            <w:rPr>
              <w:color w:val="000000" w:themeColor="text1"/>
            </w:rPr>
          </w:rPrChange>
        </w:rPr>
        <w:t xml:space="preserve">Pode “pular” o mínimo global, resultando em uma solução </w:t>
      </w:r>
      <w:proofErr w:type="spellStart"/>
      <w:r w:rsidRPr="00603AFA">
        <w:rPr>
          <w:rFonts w:ascii="Arial" w:hAnsi="Arial" w:cs="Arial"/>
          <w:color w:val="000000" w:themeColor="text1"/>
          <w:sz w:val="24"/>
          <w:szCs w:val="24"/>
          <w:rPrChange w:id="93" w:author="caio reis" w:date="2025-04-23T22:41:00Z" w16du:dateUtc="2025-04-24T01:41:00Z">
            <w:rPr>
              <w:color w:val="000000" w:themeColor="text1"/>
            </w:rPr>
          </w:rPrChange>
        </w:rPr>
        <w:t>sub-ótima</w:t>
      </w:r>
      <w:proofErr w:type="spellEnd"/>
    </w:p>
    <w:p w14:paraId="7737529C" w14:textId="77777777" w:rsidR="00A24C91" w:rsidRPr="00603AFA" w:rsidRDefault="00A24C91" w:rsidP="00A24C91">
      <w:pPr>
        <w:rPr>
          <w:rFonts w:ascii="Arial" w:hAnsi="Arial" w:cs="Arial"/>
          <w:color w:val="000000" w:themeColor="text1"/>
          <w:sz w:val="24"/>
          <w:szCs w:val="24"/>
          <w:rPrChange w:id="94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95" w:author="caio reis" w:date="2025-04-23T22:41:00Z" w16du:dateUtc="2025-04-24T01:41:00Z">
            <w:rPr>
              <w:color w:val="000000" w:themeColor="text1"/>
            </w:rPr>
          </w:rPrChange>
        </w:rPr>
        <w:t>1.3 Valor intermediário (0.01)</w:t>
      </w:r>
    </w:p>
    <w:p w14:paraId="206932E5" w14:textId="77777777" w:rsidR="00A24C91" w:rsidRPr="00603AFA" w:rsidRDefault="00A24C91" w:rsidP="00A24C91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rPrChange w:id="96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97" w:author="caio reis" w:date="2025-04-23T22:41:00Z" w16du:dateUtc="2025-04-24T01:41:00Z">
            <w:rPr>
              <w:color w:val="000000" w:themeColor="text1"/>
            </w:rPr>
          </w:rPrChange>
        </w:rPr>
        <w:t>Oferece um bom equilíbrio entre velocidade e estabilidade</w:t>
      </w:r>
    </w:p>
    <w:p w14:paraId="7ED2375B" w14:textId="77777777" w:rsidR="00A24C91" w:rsidRPr="00603AFA" w:rsidRDefault="00A24C91" w:rsidP="00A24C91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rPrChange w:id="98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99" w:author="caio reis" w:date="2025-04-23T22:41:00Z" w16du:dateUtc="2025-04-24T01:41:00Z">
            <w:rPr>
              <w:color w:val="000000" w:themeColor="text1"/>
            </w:rPr>
          </w:rPrChange>
        </w:rPr>
        <w:lastRenderedPageBreak/>
        <w:t>Convergência consistente sem oscilações significativas</w:t>
      </w:r>
    </w:p>
    <w:p w14:paraId="61A298CA" w14:textId="77777777" w:rsidR="00A24C91" w:rsidRPr="00603AFA" w:rsidRDefault="00A24C91" w:rsidP="00A24C91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rPrChange w:id="100" w:author="caio reis" w:date="2025-04-23T22:41:00Z" w16du:dateUtc="2025-04-24T01:41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01" w:author="caio reis" w:date="2025-04-23T22:41:00Z" w16du:dateUtc="2025-04-24T01:41:00Z">
            <w:rPr>
              <w:color w:val="000000" w:themeColor="text1"/>
            </w:rPr>
          </w:rPrChange>
        </w:rPr>
        <w:t xml:space="preserve">Recomendado como ponto de partida para este problema específico </w:t>
      </w:r>
    </w:p>
    <w:p w14:paraId="128C584E" w14:textId="58F9CF85" w:rsidR="00A24C91" w:rsidRPr="00603AFA" w:rsidRDefault="00A24C91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  <w:rPrChange w:id="102" w:author="caio reis" w:date="2025-04-23T22:42:00Z" w16du:dateUtc="2025-04-24T01:42:00Z">
            <w:rPr>
              <w:color w:val="000000" w:themeColor="text1"/>
            </w:rPr>
          </w:rPrChange>
        </w:rPr>
        <w:pPrChange w:id="103" w:author="caio reis" w:date="2025-04-23T22:34:00Z" w16du:dateUtc="2025-04-24T01:34:00Z">
          <w:pPr>
            <w:ind w:firstLine="360"/>
          </w:pPr>
        </w:pPrChange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04" w:author="caio reis" w:date="2025-04-23T22:41:00Z" w16du:dateUtc="2025-04-24T01:41:00Z">
            <w:rPr>
              <w:color w:val="000000" w:themeColor="text1"/>
            </w:rPr>
          </w:rPrChange>
        </w:rPr>
        <w:t xml:space="preserve">Quando α é muito pequeno (0.001), o algoritmo leva muito tempo para convergir, pois os passos na direção do gradiente são muito pequenos. Por outro lado, quando α é muito grande (0.1), o algoritmo pode oscilar excessivamente ou até mesmo divergir em alguns casos, pois os passos são muito grandes e </w:t>
      </w:r>
      <w:r w:rsidRPr="00603AFA">
        <w:rPr>
          <w:rFonts w:ascii="Arial" w:hAnsi="Arial" w:cs="Arial"/>
          <w:color w:val="000000" w:themeColor="text1"/>
          <w:sz w:val="24"/>
          <w:szCs w:val="24"/>
          <w:rPrChange w:id="105" w:author="caio reis" w:date="2025-04-23T22:42:00Z" w16du:dateUtc="2025-04-24T01:42:00Z">
            <w:rPr>
              <w:color w:val="000000" w:themeColor="text1"/>
            </w:rPr>
          </w:rPrChange>
        </w:rPr>
        <w:t>podem ultrapassar o mínimo da função de custo.</w:t>
      </w:r>
    </w:p>
    <w:p w14:paraId="206442AC" w14:textId="7C18F18C" w:rsidR="00A24C91" w:rsidRPr="00603AFA" w:rsidRDefault="00A24C91" w:rsidP="00A24C91">
      <w:pPr>
        <w:rPr>
          <w:rFonts w:ascii="Arial" w:hAnsi="Arial" w:cs="Arial"/>
          <w:b/>
          <w:bCs/>
          <w:color w:val="000000" w:themeColor="text1"/>
          <w:sz w:val="24"/>
          <w:szCs w:val="24"/>
          <w:rPrChange w:id="106" w:author="caio reis" w:date="2025-04-23T22:42:00Z" w16du:dateUtc="2025-04-24T01:42:00Z">
            <w:rPr>
              <w:b/>
              <w:bCs/>
              <w:color w:val="000000" w:themeColor="text1"/>
            </w:rPr>
          </w:rPrChange>
        </w:rPr>
      </w:pPr>
      <w:r w:rsidRPr="00603AFA">
        <w:rPr>
          <w:rFonts w:ascii="Arial" w:hAnsi="Arial" w:cs="Arial"/>
          <w:b/>
          <w:bCs/>
          <w:color w:val="000000" w:themeColor="text1"/>
          <w:sz w:val="24"/>
          <w:szCs w:val="24"/>
          <w:rPrChange w:id="107" w:author="caio reis" w:date="2025-04-23T22:42:00Z" w16du:dateUtc="2025-04-24T01:42:00Z">
            <w:rPr>
              <w:b/>
              <w:bCs/>
              <w:color w:val="000000" w:themeColor="text1"/>
            </w:rPr>
          </w:rPrChange>
        </w:rPr>
        <w:t> </w:t>
      </w:r>
      <w:ins w:id="108" w:author="caio reis" w:date="2025-04-26T09:10:00Z" w16du:dateUtc="2025-04-26T12:10:00Z">
        <w:r w:rsidR="00FA58BB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ab/>
        </w:r>
        <w:r w:rsidR="00FA58BB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ab/>
        </w:r>
        <w:r w:rsidR="00FA58BB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ab/>
        </w:r>
        <w:r w:rsidR="00FA58BB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ab/>
        </w:r>
      </w:ins>
      <w:r w:rsidRPr="00603AFA">
        <w:rPr>
          <w:rFonts w:ascii="Arial" w:hAnsi="Arial" w:cs="Arial"/>
          <w:b/>
          <w:bCs/>
          <w:color w:val="000000" w:themeColor="text1"/>
          <w:sz w:val="24"/>
          <w:szCs w:val="24"/>
          <w:rPrChange w:id="109" w:author="caio reis" w:date="2025-04-23T22:42:00Z" w16du:dateUtc="2025-04-24T01:42:00Z">
            <w:rPr>
              <w:b/>
              <w:bCs/>
              <w:color w:val="000000" w:themeColor="text1"/>
            </w:rPr>
          </w:rPrChange>
        </w:rPr>
        <w:t>Visualização da Convergência</w:t>
      </w:r>
      <w:ins w:id="110" w:author="caio reis" w:date="2025-04-26T09:10:00Z" w16du:dateUtc="2025-04-26T12:10:00Z">
        <w:r w:rsidR="00FA58BB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ab/>
        </w:r>
      </w:ins>
    </w:p>
    <w:p w14:paraId="39A9BBC9" w14:textId="36310383" w:rsidR="000D0932" w:rsidRDefault="00A24C91" w:rsidP="00A24C91">
      <w:pPr>
        <w:rPr>
          <w:color w:val="000000" w:themeColor="text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4CECA23" wp14:editId="1E31C394">
            <wp:extent cx="5394960" cy="3703320"/>
            <wp:effectExtent l="0" t="0" r="0" b="0"/>
            <wp:docPr id="978389604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89604" name="Imagem 1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71FF" w14:textId="1CDA79F3" w:rsidR="00A24C91" w:rsidRPr="00A24C91" w:rsidRDefault="00A24C91" w:rsidP="000D0932">
      <w:pPr>
        <w:jc w:val="both"/>
        <w:rPr>
          <w:color w:val="000000" w:themeColor="text1"/>
          <w:sz w:val="18"/>
          <w:szCs w:val="18"/>
        </w:rPr>
      </w:pPr>
      <w:r w:rsidRPr="00A24C91">
        <w:rPr>
          <w:color w:val="000000" w:themeColor="text1"/>
          <w:sz w:val="18"/>
          <w:szCs w:val="18"/>
        </w:rPr>
        <w:t xml:space="preserve">Figura 1: </w:t>
      </w:r>
      <w:r w:rsidR="001B22BF" w:rsidRPr="001B22BF">
        <w:rPr>
          <w:color w:val="000000" w:themeColor="text1"/>
          <w:sz w:val="18"/>
          <w:szCs w:val="18"/>
        </w:rPr>
        <w:t>Gráfico mostrando a convergência da função de custo para diferentes taxas de aprendizado (α). Note como α=0.001 converge muito lentamente, α=0.01 oferece convergência equilibrada, e α=0.1 diverge rapidamente, levando o custo a explodir.</w:t>
      </w:r>
    </w:p>
    <w:p w14:paraId="6B7BC2F4" w14:textId="2B37F8B2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11" w:author="caio reis" w:date="2025-04-23T22:42:00Z" w16du:dateUtc="2025-04-24T01:42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12" w:author="caio reis" w:date="2025-04-23T22:42:00Z" w16du:dateUtc="2025-04-24T01:42:00Z">
            <w:rPr>
              <w:color w:val="000000" w:themeColor="text1"/>
            </w:rPr>
          </w:rPrChange>
        </w:rPr>
        <w:t>2. Análise da Inicialização dos Pesos</w:t>
      </w:r>
    </w:p>
    <w:p w14:paraId="05F2F3FE" w14:textId="547F4B3B" w:rsidR="000D0932" w:rsidRPr="00603AFA" w:rsidDel="000D0932" w:rsidRDefault="000D0932">
      <w:pPr>
        <w:ind w:firstLine="708"/>
        <w:jc w:val="both"/>
        <w:rPr>
          <w:del w:id="113" w:author="caio reis" w:date="2025-04-23T22:19:00Z" w16du:dateUtc="2025-04-24T01:19:00Z"/>
          <w:rFonts w:ascii="Arial" w:hAnsi="Arial" w:cs="Arial"/>
          <w:color w:val="000000" w:themeColor="text1"/>
          <w:sz w:val="24"/>
          <w:szCs w:val="24"/>
          <w:rPrChange w:id="114" w:author="caio reis" w:date="2025-04-23T22:42:00Z" w16du:dateUtc="2025-04-24T01:42:00Z">
            <w:rPr>
              <w:del w:id="115" w:author="caio reis" w:date="2025-04-23T22:19:00Z" w16du:dateUtc="2025-04-24T01:19:00Z"/>
              <w:color w:val="000000" w:themeColor="text1"/>
            </w:rPr>
          </w:rPrChange>
        </w:rPr>
        <w:pPrChange w:id="116" w:author="caio reis" w:date="2025-04-23T22:34:00Z" w16du:dateUtc="2025-04-24T01:34:00Z">
          <w:pPr/>
        </w:pPrChange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17" w:author="caio reis" w:date="2025-04-23T22:42:00Z" w16du:dateUtc="2025-04-24T01:42:00Z">
            <w:rPr>
              <w:color w:val="000000" w:themeColor="text1"/>
            </w:rPr>
          </w:rPrChange>
        </w:rPr>
        <w:t>A escolha dos valores iniciais dos pesos (θ) pode impactar significativamente o processo de otimização. Foram testadas três inicializações fixas ([0,0], [5,5], [-5,5]) e três inicializações aleatórias</w:t>
      </w:r>
      <w:ins w:id="118" w:author="caio reis" w:date="2025-04-23T22:20:00Z" w16du:dateUtc="2025-04-24T01:20:00Z">
        <w:r w:rsidRPr="00603AFA">
          <w:rPr>
            <w:rFonts w:ascii="Arial" w:hAnsi="Arial" w:cs="Arial"/>
            <w:color w:val="000000" w:themeColor="text1"/>
            <w:sz w:val="24"/>
            <w:szCs w:val="24"/>
            <w:rPrChange w:id="119" w:author="caio reis" w:date="2025-04-23T22:42:00Z" w16du:dateUtc="2025-04-24T01:42:00Z">
              <w:rPr>
                <w:color w:val="000000" w:themeColor="text1"/>
              </w:rPr>
            </w:rPrChange>
          </w:rPr>
          <w:t>.</w:t>
        </w:r>
      </w:ins>
      <w:del w:id="120" w:author="caio reis" w:date="2025-04-23T22:19:00Z" w16du:dateUtc="2025-04-24T01:19:00Z">
        <w:r w:rsidRPr="00603AFA" w:rsidDel="000D0932">
          <w:rPr>
            <w:rFonts w:ascii="Arial" w:hAnsi="Arial" w:cs="Arial"/>
            <w:color w:val="000000" w:themeColor="text1"/>
            <w:sz w:val="24"/>
            <w:szCs w:val="24"/>
            <w:rPrChange w:id="121" w:author="caio reis" w:date="2025-04-23T22:42:00Z" w16du:dateUtc="2025-04-24T01:42:00Z">
              <w:rPr>
                <w:color w:val="000000" w:themeColor="text1"/>
              </w:rPr>
            </w:rPrChange>
          </w:rPr>
          <w:delText>.</w:delText>
        </w:r>
      </w:del>
    </w:p>
    <w:p w14:paraId="548719BC" w14:textId="77777777" w:rsidR="000D0932" w:rsidRPr="00603AFA" w:rsidDel="000D0932" w:rsidRDefault="000D0932" w:rsidP="000D0932">
      <w:pPr>
        <w:rPr>
          <w:del w:id="122" w:author="caio reis" w:date="2025-04-23T22:20:00Z" w16du:dateUtc="2025-04-24T01:20:00Z"/>
          <w:rFonts w:ascii="Arial" w:hAnsi="Arial" w:cs="Arial"/>
          <w:color w:val="000000" w:themeColor="text1"/>
          <w:sz w:val="24"/>
          <w:szCs w:val="24"/>
          <w:rPrChange w:id="123" w:author="caio reis" w:date="2025-04-23T22:42:00Z" w16du:dateUtc="2025-04-24T01:42:00Z">
            <w:rPr>
              <w:del w:id="124" w:author="caio reis" w:date="2025-04-23T22:20:00Z" w16du:dateUtc="2025-04-24T01:20:00Z"/>
              <w:color w:val="000000" w:themeColor="text1"/>
            </w:rPr>
          </w:rPrChange>
        </w:rPr>
      </w:pPr>
    </w:p>
    <w:p w14:paraId="5DF31F8E" w14:textId="520CB403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25" w:author="caio reis" w:date="2025-04-23T22:42:00Z" w16du:dateUtc="2025-04-24T01:42:00Z">
            <w:rPr>
              <w:color w:val="000000" w:themeColor="text1"/>
            </w:rPr>
          </w:rPrChange>
        </w:rPr>
      </w:pPr>
      <w:ins w:id="126" w:author="caio reis" w:date="2025-04-23T22:20:00Z" w16du:dateUtc="2025-04-24T01:20:00Z">
        <w:r w:rsidRPr="00603AFA">
          <w:rPr>
            <w:rFonts w:ascii="Arial" w:hAnsi="Arial" w:cs="Arial"/>
            <w:color w:val="000000" w:themeColor="text1"/>
            <w:sz w:val="24"/>
            <w:szCs w:val="24"/>
            <w:rPrChange w:id="127" w:author="caio reis" w:date="2025-04-23T22:42:00Z" w16du:dateUtc="2025-04-24T01:42:00Z">
              <w:rPr>
                <w:color w:val="000000" w:themeColor="text1"/>
              </w:rPr>
            </w:rPrChange>
          </w:rPr>
          <w:t xml:space="preserve">3. </w:t>
        </w:r>
      </w:ins>
      <w:r w:rsidRPr="00603AFA">
        <w:rPr>
          <w:rFonts w:ascii="Arial" w:hAnsi="Arial" w:cs="Arial"/>
          <w:color w:val="000000" w:themeColor="text1"/>
          <w:sz w:val="24"/>
          <w:szCs w:val="24"/>
          <w:rPrChange w:id="128" w:author="caio reis" w:date="2025-04-23T22:42:00Z" w16du:dateUtc="2025-04-24T01:42:00Z">
            <w:rPr>
              <w:color w:val="000000" w:themeColor="text1"/>
            </w:rPr>
          </w:rPrChange>
        </w:rPr>
        <w:t>Impacto da Inicialização:</w:t>
      </w:r>
    </w:p>
    <w:p w14:paraId="530E77C1" w14:textId="339F3FD3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29" w:author="caio reis" w:date="2025-04-23T22:42:00Z" w16du:dateUtc="2025-04-24T01:42:00Z">
            <w:rPr>
              <w:color w:val="000000" w:themeColor="text1"/>
            </w:rPr>
          </w:rPrChange>
        </w:rPr>
      </w:pPr>
      <w:ins w:id="130" w:author="caio reis" w:date="2025-04-23T22:20:00Z" w16du:dateUtc="2025-04-24T01:20:00Z">
        <w:r w:rsidRPr="00603AFA">
          <w:rPr>
            <w:rFonts w:ascii="Arial" w:hAnsi="Arial" w:cs="Arial"/>
            <w:color w:val="000000" w:themeColor="text1"/>
            <w:sz w:val="24"/>
            <w:szCs w:val="24"/>
            <w:rPrChange w:id="131" w:author="caio reis" w:date="2025-04-23T22:42:00Z" w16du:dateUtc="2025-04-24T01:42:00Z">
              <w:rPr>
                <w:color w:val="000000" w:themeColor="text1"/>
              </w:rPr>
            </w:rPrChange>
          </w:rPr>
          <w:t>3.1</w:t>
        </w:r>
      </w:ins>
      <w:del w:id="132" w:author="caio reis" w:date="2025-04-23T22:20:00Z" w16du:dateUtc="2025-04-24T01:20:00Z">
        <w:r w:rsidRPr="00603AFA" w:rsidDel="000D0932">
          <w:rPr>
            <w:rFonts w:ascii="Arial" w:hAnsi="Arial" w:cs="Arial"/>
            <w:color w:val="000000" w:themeColor="text1"/>
            <w:sz w:val="24"/>
            <w:szCs w:val="24"/>
            <w:rPrChange w:id="133" w:author="caio reis" w:date="2025-04-23T22:42:00Z" w16du:dateUtc="2025-04-24T01:42:00Z">
              <w:rPr>
                <w:color w:val="000000" w:themeColor="text1"/>
              </w:rPr>
            </w:rPrChange>
          </w:rPr>
          <w:delText>1</w:delText>
        </w:r>
      </w:del>
      <w:r w:rsidRPr="00603AFA">
        <w:rPr>
          <w:rFonts w:ascii="Arial" w:hAnsi="Arial" w:cs="Arial"/>
          <w:color w:val="000000" w:themeColor="text1"/>
          <w:sz w:val="24"/>
          <w:szCs w:val="24"/>
          <w:rPrChange w:id="134" w:author="caio reis" w:date="2025-04-23T22:42:00Z" w16du:dateUtc="2025-04-24T01:42:00Z">
            <w:rPr>
              <w:color w:val="000000" w:themeColor="text1"/>
            </w:rPr>
          </w:rPrChange>
        </w:rPr>
        <w:t>. Inicialização próxima ao ótimo ([0,0]):</w:t>
      </w:r>
    </w:p>
    <w:p w14:paraId="6D1519E7" w14:textId="77777777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35" w:author="caio reis" w:date="2025-04-23T22:42:00Z" w16du:dateUtc="2025-04-24T01:42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36" w:author="caio reis" w:date="2025-04-23T22:42:00Z" w16du:dateUtc="2025-04-24T01:42:00Z">
            <w:rPr>
              <w:color w:val="000000" w:themeColor="text1"/>
            </w:rPr>
          </w:rPrChange>
        </w:rPr>
        <w:t>   - Convergência mais rápida</w:t>
      </w:r>
    </w:p>
    <w:p w14:paraId="5D8F973F" w14:textId="77777777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37" w:author="caio reis" w:date="2025-04-23T22:42:00Z" w16du:dateUtc="2025-04-24T01:42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38" w:author="caio reis" w:date="2025-04-23T22:42:00Z" w16du:dateUtc="2025-04-24T01:42:00Z">
            <w:rPr>
              <w:color w:val="000000" w:themeColor="text1"/>
            </w:rPr>
          </w:rPrChange>
        </w:rPr>
        <w:t>   - Menor número de iterações necessárias</w:t>
      </w:r>
    </w:p>
    <w:p w14:paraId="68AA2E1E" w14:textId="77777777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39" w:author="caio reis" w:date="2025-04-23T22:42:00Z" w16du:dateUtc="2025-04-24T01:42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40" w:author="caio reis" w:date="2025-04-23T22:42:00Z" w16du:dateUtc="2025-04-24T01:42:00Z">
            <w:rPr>
              <w:color w:val="000000" w:themeColor="text1"/>
            </w:rPr>
          </w:rPrChange>
        </w:rPr>
        <w:t>   - Trajetória mais direta ao mínimo global</w:t>
      </w:r>
    </w:p>
    <w:p w14:paraId="63B813C1" w14:textId="77777777" w:rsidR="000D0932" w:rsidRPr="000D0932" w:rsidRDefault="000D0932" w:rsidP="000D0932">
      <w:pPr>
        <w:rPr>
          <w:color w:val="000000" w:themeColor="text1"/>
        </w:rPr>
      </w:pPr>
    </w:p>
    <w:p w14:paraId="27DAD1AB" w14:textId="625579D8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41" w:author="caio reis" w:date="2025-04-23T22:42:00Z" w16du:dateUtc="2025-04-24T01:42:00Z">
            <w:rPr>
              <w:color w:val="000000" w:themeColor="text1"/>
            </w:rPr>
          </w:rPrChange>
        </w:rPr>
      </w:pPr>
      <w:ins w:id="142" w:author="caio reis" w:date="2025-04-23T22:20:00Z" w16du:dateUtc="2025-04-24T01:20:00Z">
        <w:r w:rsidRPr="00603AFA">
          <w:rPr>
            <w:rFonts w:ascii="Arial" w:hAnsi="Arial" w:cs="Arial"/>
            <w:color w:val="000000" w:themeColor="text1"/>
            <w:sz w:val="24"/>
            <w:szCs w:val="24"/>
            <w:rPrChange w:id="143" w:author="caio reis" w:date="2025-04-23T22:42:00Z" w16du:dateUtc="2025-04-24T01:42:00Z">
              <w:rPr>
                <w:color w:val="000000" w:themeColor="text1"/>
              </w:rPr>
            </w:rPrChange>
          </w:rPr>
          <w:t>3.</w:t>
        </w:r>
      </w:ins>
      <w:r w:rsidRPr="00603AFA">
        <w:rPr>
          <w:rFonts w:ascii="Arial" w:hAnsi="Arial" w:cs="Arial"/>
          <w:color w:val="000000" w:themeColor="text1"/>
          <w:sz w:val="24"/>
          <w:szCs w:val="24"/>
          <w:rPrChange w:id="144" w:author="caio reis" w:date="2025-04-23T22:42:00Z" w16du:dateUtc="2025-04-24T01:42:00Z">
            <w:rPr>
              <w:color w:val="000000" w:themeColor="text1"/>
            </w:rPr>
          </w:rPrChange>
        </w:rPr>
        <w:t>2. Inicialização distante ([5,5] ou [-5,5]):</w:t>
      </w:r>
    </w:p>
    <w:p w14:paraId="10AA5EF2" w14:textId="77777777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45" w:author="caio reis" w:date="2025-04-23T22:42:00Z" w16du:dateUtc="2025-04-24T01:42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46" w:author="caio reis" w:date="2025-04-23T22:42:00Z" w16du:dateUtc="2025-04-24T01:42:00Z">
            <w:rPr>
              <w:color w:val="000000" w:themeColor="text1"/>
            </w:rPr>
          </w:rPrChange>
        </w:rPr>
        <w:t>   - Requer mais iterações para convergir</w:t>
      </w:r>
    </w:p>
    <w:p w14:paraId="73092AE0" w14:textId="77777777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47" w:author="caio reis" w:date="2025-04-23T22:42:00Z" w16du:dateUtc="2025-04-24T01:42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48" w:author="caio reis" w:date="2025-04-23T22:42:00Z" w16du:dateUtc="2025-04-24T01:42:00Z">
            <w:rPr>
              <w:color w:val="000000" w:themeColor="text1"/>
            </w:rPr>
          </w:rPrChange>
        </w:rPr>
        <w:t>   - Trajetória mais longa até o mínimo global</w:t>
      </w:r>
    </w:p>
    <w:p w14:paraId="41BEBFB9" w14:textId="77777777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49" w:author="caio reis" w:date="2025-04-23T22:42:00Z" w16du:dateUtc="2025-04-24T01:42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50" w:author="caio reis" w:date="2025-04-23T22:42:00Z" w16du:dateUtc="2025-04-24T01:42:00Z">
            <w:rPr>
              <w:color w:val="000000" w:themeColor="text1"/>
            </w:rPr>
          </w:rPrChange>
        </w:rPr>
        <w:t>   - Maior custo computacional</w:t>
      </w:r>
    </w:p>
    <w:p w14:paraId="4DCDE8DC" w14:textId="77777777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51" w:author="caio reis" w:date="2025-04-23T22:42:00Z" w16du:dateUtc="2025-04-24T01:42:00Z">
            <w:rPr>
              <w:color w:val="000000" w:themeColor="text1"/>
            </w:rPr>
          </w:rPrChange>
        </w:rPr>
      </w:pPr>
    </w:p>
    <w:p w14:paraId="6F6B12CA" w14:textId="5AAC1E38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52" w:author="caio reis" w:date="2025-04-23T22:42:00Z" w16du:dateUtc="2025-04-24T01:42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53" w:author="caio reis" w:date="2025-04-23T22:42:00Z" w16du:dateUtc="2025-04-24T01:42:00Z">
            <w:rPr>
              <w:color w:val="000000" w:themeColor="text1"/>
            </w:rPr>
          </w:rPrChange>
        </w:rPr>
        <w:t>3</w:t>
      </w:r>
      <w:ins w:id="154" w:author="caio reis" w:date="2025-04-23T22:20:00Z" w16du:dateUtc="2025-04-24T01:20:00Z">
        <w:r w:rsidRPr="00603AFA">
          <w:rPr>
            <w:rFonts w:ascii="Arial" w:hAnsi="Arial" w:cs="Arial"/>
            <w:color w:val="000000" w:themeColor="text1"/>
            <w:sz w:val="24"/>
            <w:szCs w:val="24"/>
            <w:rPrChange w:id="155" w:author="caio reis" w:date="2025-04-23T22:42:00Z" w16du:dateUtc="2025-04-24T01:42:00Z">
              <w:rPr>
                <w:color w:val="000000" w:themeColor="text1"/>
              </w:rPr>
            </w:rPrChange>
          </w:rPr>
          <w:t>.3</w:t>
        </w:r>
      </w:ins>
      <w:r w:rsidRPr="00603AFA">
        <w:rPr>
          <w:rFonts w:ascii="Arial" w:hAnsi="Arial" w:cs="Arial"/>
          <w:color w:val="000000" w:themeColor="text1"/>
          <w:sz w:val="24"/>
          <w:szCs w:val="24"/>
          <w:rPrChange w:id="156" w:author="caio reis" w:date="2025-04-23T22:42:00Z" w16du:dateUtc="2025-04-24T01:42:00Z">
            <w:rPr>
              <w:color w:val="000000" w:themeColor="text1"/>
            </w:rPr>
          </w:rPrChange>
        </w:rPr>
        <w:t>. Inicializações aleatórias:</w:t>
      </w:r>
    </w:p>
    <w:p w14:paraId="79BCCB89" w14:textId="77777777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57" w:author="caio reis" w:date="2025-04-23T22:42:00Z" w16du:dateUtc="2025-04-24T01:42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58" w:author="caio reis" w:date="2025-04-23T22:42:00Z" w16du:dateUtc="2025-04-24T01:42:00Z">
            <w:rPr>
              <w:color w:val="000000" w:themeColor="text1"/>
            </w:rPr>
          </w:rPrChange>
        </w:rPr>
        <w:t>   - Demonstram a robustez do algoritmo</w:t>
      </w:r>
    </w:p>
    <w:p w14:paraId="5AD94639" w14:textId="77777777" w:rsidR="000D0932" w:rsidRPr="00603AFA" w:rsidRDefault="000D0932" w:rsidP="000D0932">
      <w:pPr>
        <w:rPr>
          <w:rFonts w:ascii="Arial" w:hAnsi="Arial" w:cs="Arial"/>
          <w:color w:val="000000" w:themeColor="text1"/>
          <w:sz w:val="24"/>
          <w:szCs w:val="24"/>
          <w:rPrChange w:id="159" w:author="caio reis" w:date="2025-04-23T22:42:00Z" w16du:dateUtc="2025-04-24T01:42:00Z">
            <w:rPr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60" w:author="caio reis" w:date="2025-04-23T22:42:00Z" w16du:dateUtc="2025-04-24T01:42:00Z">
            <w:rPr>
              <w:color w:val="000000" w:themeColor="text1"/>
            </w:rPr>
          </w:rPrChange>
        </w:rPr>
        <w:t>   - Diferentes trajetórias, mas convergência ao mesmo ponto</w:t>
      </w:r>
    </w:p>
    <w:p w14:paraId="5C67D17F" w14:textId="77777777" w:rsidR="000D0932" w:rsidRPr="00603AFA" w:rsidRDefault="000D0932" w:rsidP="000D0932">
      <w:pPr>
        <w:rPr>
          <w:ins w:id="161" w:author="caio reis" w:date="2025-04-23T22:37:00Z" w16du:dateUtc="2025-04-24T01:37:00Z"/>
          <w:rFonts w:ascii="Arial" w:hAnsi="Arial" w:cs="Arial"/>
          <w:color w:val="000000" w:themeColor="text1"/>
          <w:sz w:val="24"/>
          <w:szCs w:val="24"/>
          <w:rPrChange w:id="162" w:author="caio reis" w:date="2025-04-23T22:42:00Z" w16du:dateUtc="2025-04-24T01:42:00Z">
            <w:rPr>
              <w:ins w:id="163" w:author="caio reis" w:date="2025-04-23T22:37:00Z" w16du:dateUtc="2025-04-24T01:37:00Z"/>
              <w:color w:val="000000" w:themeColor="text1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64" w:author="caio reis" w:date="2025-04-23T22:42:00Z" w16du:dateUtc="2025-04-24T01:42:00Z">
            <w:rPr>
              <w:color w:val="000000" w:themeColor="text1"/>
            </w:rPr>
          </w:rPrChange>
        </w:rPr>
        <w:t>   - Útil para evitar mínimos locais em problemas mais complexos</w:t>
      </w:r>
    </w:p>
    <w:p w14:paraId="361E8F95" w14:textId="77777777" w:rsidR="00603AFA" w:rsidRPr="000D0932" w:rsidRDefault="00603AFA" w:rsidP="000D0932">
      <w:pPr>
        <w:rPr>
          <w:color w:val="000000" w:themeColor="text1"/>
        </w:rPr>
      </w:pPr>
    </w:p>
    <w:p w14:paraId="390CC3E1" w14:textId="457F244D" w:rsidR="00A24C91" w:rsidRDefault="00603AFA" w:rsidP="00A24C91">
      <w:pPr>
        <w:rPr>
          <w:color w:val="000000" w:themeColor="text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7340309" wp14:editId="6A358BDF">
            <wp:extent cx="5400040" cy="3583305"/>
            <wp:effectExtent l="0" t="0" r="0" b="0"/>
            <wp:docPr id="1360278291" name="Imagem 2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78291" name="Imagem 2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6555" w14:textId="1ABC00DF" w:rsidR="00603AFA" w:rsidRDefault="00603AFA" w:rsidP="00603AFA">
      <w:pPr>
        <w:jc w:val="both"/>
        <w:rPr>
          <w:ins w:id="165" w:author="caio reis" w:date="2025-04-26T09:14:00Z" w16du:dateUtc="2025-04-26T12:14:00Z"/>
          <w:rFonts w:ascii="Arial" w:hAnsi="Arial" w:cs="Arial"/>
          <w:color w:val="000000" w:themeColor="text1"/>
          <w:sz w:val="18"/>
          <w:szCs w:val="18"/>
        </w:rPr>
      </w:pPr>
      <w:r w:rsidRPr="00603AFA">
        <w:rPr>
          <w:rFonts w:ascii="Arial" w:hAnsi="Arial" w:cs="Arial"/>
          <w:color w:val="000000" w:themeColor="text1"/>
          <w:sz w:val="18"/>
          <w:szCs w:val="18"/>
          <w:rPrChange w:id="166" w:author="caio reis" w:date="2025-04-23T22:39:00Z" w16du:dateUtc="2025-04-24T01:39:00Z">
            <w:rPr>
              <w:color w:val="000000" w:themeColor="text1"/>
            </w:rPr>
          </w:rPrChange>
        </w:rPr>
        <w:t>Figura 2: Contorno da função de custo mostrando as trajetórias do gradiente para diferentes inicializações. As linhas coloridas mostram o caminho percorrido pelo algoritmo a partir de cada ponto inicial (marcado com círculo) até a convergência. Note como todas as trajetórias eventualmente convergem para o mesmo ponto mínimo, independente do ponto de partida.</w:t>
      </w:r>
    </w:p>
    <w:p w14:paraId="4332F610" w14:textId="77777777" w:rsidR="00FA58BB" w:rsidRDefault="00FA58BB" w:rsidP="00603AFA">
      <w:pPr>
        <w:jc w:val="both"/>
        <w:rPr>
          <w:ins w:id="167" w:author="caio reis" w:date="2025-04-26T09:14:00Z" w16du:dateUtc="2025-04-26T12:14:00Z"/>
          <w:rFonts w:ascii="Arial" w:hAnsi="Arial" w:cs="Arial"/>
          <w:color w:val="000000" w:themeColor="text1"/>
          <w:sz w:val="18"/>
          <w:szCs w:val="18"/>
        </w:rPr>
      </w:pPr>
    </w:p>
    <w:p w14:paraId="4409ED1C" w14:textId="77777777" w:rsidR="00FA58BB" w:rsidRDefault="00FA58BB" w:rsidP="00603AFA">
      <w:pPr>
        <w:jc w:val="both"/>
        <w:rPr>
          <w:ins w:id="168" w:author="caio reis" w:date="2025-04-26T09:14:00Z" w16du:dateUtc="2025-04-26T12:14:00Z"/>
          <w:rFonts w:ascii="Arial" w:hAnsi="Arial" w:cs="Arial"/>
          <w:color w:val="000000" w:themeColor="text1"/>
          <w:sz w:val="18"/>
          <w:szCs w:val="18"/>
        </w:rPr>
      </w:pPr>
    </w:p>
    <w:p w14:paraId="6D4C96E5" w14:textId="77777777" w:rsidR="00FA58BB" w:rsidRPr="00603AFA" w:rsidRDefault="00FA58BB" w:rsidP="00603AFA">
      <w:pPr>
        <w:jc w:val="both"/>
        <w:rPr>
          <w:rFonts w:ascii="Arial" w:hAnsi="Arial" w:cs="Arial"/>
          <w:color w:val="000000" w:themeColor="text1"/>
          <w:sz w:val="18"/>
          <w:szCs w:val="18"/>
          <w:rPrChange w:id="169" w:author="caio reis" w:date="2025-04-23T22:39:00Z" w16du:dateUtc="2025-04-24T01:39:00Z">
            <w:rPr>
              <w:color w:val="000000" w:themeColor="text1"/>
              <w:sz w:val="18"/>
              <w:szCs w:val="18"/>
            </w:rPr>
          </w:rPrChange>
        </w:rPr>
      </w:pPr>
    </w:p>
    <w:p w14:paraId="5A5AFD35" w14:textId="77777777" w:rsidR="00603AFA" w:rsidRDefault="00603AFA" w:rsidP="00603AFA">
      <w:pPr>
        <w:jc w:val="both"/>
        <w:rPr>
          <w:color w:val="000000" w:themeColor="text1"/>
          <w:sz w:val="18"/>
          <w:szCs w:val="18"/>
        </w:rPr>
      </w:pPr>
    </w:p>
    <w:p w14:paraId="4956A810" w14:textId="4DCB068A" w:rsidR="00603AFA" w:rsidRPr="00603AFA" w:rsidDel="00FA58BB" w:rsidRDefault="00603AFA" w:rsidP="00603AFA">
      <w:pPr>
        <w:jc w:val="both"/>
        <w:rPr>
          <w:del w:id="170" w:author="caio reis" w:date="2025-04-26T09:14:00Z" w16du:dateUtc="2025-04-26T12:14:00Z"/>
          <w:rFonts w:ascii="Arial" w:hAnsi="Arial" w:cs="Arial"/>
          <w:color w:val="000000" w:themeColor="text1"/>
          <w:sz w:val="24"/>
          <w:szCs w:val="24"/>
          <w:rPrChange w:id="171" w:author="caio reis" w:date="2025-04-23T22:38:00Z" w16du:dateUtc="2025-04-24T01:38:00Z">
            <w:rPr>
              <w:del w:id="172" w:author="caio reis" w:date="2025-04-26T09:14:00Z" w16du:dateUtc="2025-04-26T12:14:00Z"/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18"/>
          <w:szCs w:val="18"/>
          <w:rPrChange w:id="173" w:author="caio reis" w:date="2025-04-23T22:39:00Z" w16du:dateUtc="2025-04-24T01:39:00Z">
            <w:rPr>
              <w:color w:val="000000" w:themeColor="text1"/>
              <w:sz w:val="18"/>
              <w:szCs w:val="18"/>
            </w:rPr>
          </w:rPrChange>
        </w:rPr>
        <w:t> </w:t>
      </w:r>
      <w:r w:rsidRPr="00603AFA">
        <w:rPr>
          <w:rFonts w:ascii="Arial" w:hAnsi="Arial" w:cs="Arial"/>
          <w:color w:val="000000" w:themeColor="text1"/>
          <w:sz w:val="24"/>
          <w:szCs w:val="24"/>
          <w:rPrChange w:id="174" w:author="caio reis" w:date="2025-04-23T22:39:00Z" w16du:dateUtc="2025-04-24T01:39:00Z">
            <w:rPr>
              <w:color w:val="000000" w:themeColor="text1"/>
              <w:sz w:val="24"/>
              <w:szCs w:val="24"/>
            </w:rPr>
          </w:rPrChange>
        </w:rPr>
        <w:t>4.</w:t>
      </w:r>
      <w:r>
        <w:rPr>
          <w:color w:val="000000" w:themeColor="text1"/>
          <w:sz w:val="24"/>
          <w:szCs w:val="24"/>
        </w:rPr>
        <w:t xml:space="preserve"> </w:t>
      </w:r>
      <w:r w:rsidRPr="00603AFA">
        <w:rPr>
          <w:rFonts w:ascii="Arial" w:hAnsi="Arial" w:cs="Arial"/>
          <w:color w:val="000000" w:themeColor="text1"/>
          <w:sz w:val="24"/>
          <w:szCs w:val="24"/>
          <w:rPrChange w:id="175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Relação com Fine-</w:t>
      </w:r>
      <w:proofErr w:type="spellStart"/>
      <w:r w:rsidRPr="00603AFA">
        <w:rPr>
          <w:rFonts w:ascii="Arial" w:hAnsi="Arial" w:cs="Arial"/>
          <w:color w:val="000000" w:themeColor="text1"/>
          <w:sz w:val="24"/>
          <w:szCs w:val="24"/>
          <w:rPrChange w:id="176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tuning</w:t>
      </w:r>
      <w:proofErr w:type="spellEnd"/>
      <w:r w:rsidRPr="00603AFA">
        <w:rPr>
          <w:rFonts w:ascii="Arial" w:hAnsi="Arial" w:cs="Arial"/>
          <w:color w:val="000000" w:themeColor="text1"/>
          <w:sz w:val="24"/>
          <w:szCs w:val="24"/>
          <w:rPrChange w:id="177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 xml:space="preserve"> em Redes Neurais</w:t>
      </w:r>
    </w:p>
    <w:p w14:paraId="1C7A4BED" w14:textId="77777777" w:rsidR="00603AFA" w:rsidRPr="00603AFA" w:rsidDel="00FA58BB" w:rsidRDefault="00603AFA" w:rsidP="00603AFA">
      <w:pPr>
        <w:jc w:val="both"/>
        <w:rPr>
          <w:del w:id="178" w:author="caio reis" w:date="2025-04-26T09:14:00Z" w16du:dateUtc="2025-04-26T12:14:00Z"/>
          <w:rFonts w:ascii="Arial" w:hAnsi="Arial" w:cs="Arial"/>
          <w:color w:val="000000" w:themeColor="text1"/>
          <w:sz w:val="24"/>
          <w:szCs w:val="24"/>
          <w:rPrChange w:id="179" w:author="caio reis" w:date="2025-04-23T22:38:00Z" w16du:dateUtc="2025-04-24T01:38:00Z">
            <w:rPr>
              <w:del w:id="180" w:author="caio reis" w:date="2025-04-26T09:14:00Z" w16du:dateUtc="2025-04-26T12:14:00Z"/>
              <w:color w:val="000000" w:themeColor="text1"/>
              <w:sz w:val="18"/>
              <w:szCs w:val="18"/>
            </w:rPr>
          </w:rPrChange>
        </w:rPr>
      </w:pPr>
    </w:p>
    <w:p w14:paraId="1ABF7BF9" w14:textId="39E48110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181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>
        <w:rPr>
          <w:rFonts w:ascii="Arial" w:hAnsi="Arial" w:cs="Arial"/>
          <w:color w:val="000000" w:themeColor="text1"/>
          <w:sz w:val="24"/>
          <w:szCs w:val="24"/>
        </w:rPr>
        <w:t>4.</w:t>
      </w:r>
      <w:r w:rsidRPr="00603AFA">
        <w:rPr>
          <w:rFonts w:ascii="Arial" w:hAnsi="Arial" w:cs="Arial"/>
          <w:color w:val="000000" w:themeColor="text1"/>
          <w:sz w:val="24"/>
          <w:szCs w:val="24"/>
          <w:rPrChange w:id="182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 xml:space="preserve">1. Convergência: Uma boa </w:t>
      </w:r>
      <w:r w:rsidRPr="001B22BF">
        <w:rPr>
          <w:rFonts w:ascii="Arial" w:hAnsi="Arial" w:cs="Arial"/>
          <w:color w:val="000000" w:themeColor="text1"/>
          <w:sz w:val="24"/>
          <w:szCs w:val="24"/>
          <w:rPrChange w:id="183" w:author="caio reis" w:date="2025-04-25T22:46:00Z" w16du:dateUtc="2025-04-26T01:46:00Z">
            <w:rPr>
              <w:color w:val="000000" w:themeColor="text1"/>
              <w:sz w:val="18"/>
              <w:szCs w:val="18"/>
            </w:rPr>
          </w:rPrChange>
        </w:rPr>
        <w:t>inicialização</w:t>
      </w:r>
      <w:r w:rsidRPr="00603AFA">
        <w:rPr>
          <w:rFonts w:ascii="Arial" w:hAnsi="Arial" w:cs="Arial"/>
          <w:color w:val="000000" w:themeColor="text1"/>
          <w:sz w:val="24"/>
          <w:szCs w:val="24"/>
          <w:rPrChange w:id="184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 xml:space="preserve"> pode levar a uma convergência mais rápida e estável</w:t>
      </w:r>
      <w:ins w:id="185" w:author="caio reis" w:date="2025-04-26T09:10:00Z" w16du:dateUtc="2025-04-26T12:10:00Z">
        <w:r w:rsidR="00FA58BB">
          <w:rPr>
            <w:rFonts w:ascii="Arial" w:hAnsi="Arial" w:cs="Arial"/>
            <w:color w:val="000000" w:themeColor="text1"/>
            <w:sz w:val="24"/>
            <w:szCs w:val="24"/>
          </w:rPr>
          <w:t>.</w:t>
        </w:r>
      </w:ins>
    </w:p>
    <w:p w14:paraId="3F03ADC3" w14:textId="0F3EC6A3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186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>
        <w:rPr>
          <w:rFonts w:ascii="Arial" w:hAnsi="Arial" w:cs="Arial"/>
          <w:color w:val="000000" w:themeColor="text1"/>
          <w:sz w:val="24"/>
          <w:szCs w:val="24"/>
        </w:rPr>
        <w:t>4.</w:t>
      </w:r>
      <w:r w:rsidRPr="00603AFA">
        <w:rPr>
          <w:rFonts w:ascii="Arial" w:hAnsi="Arial" w:cs="Arial"/>
          <w:color w:val="000000" w:themeColor="text1"/>
          <w:sz w:val="24"/>
          <w:szCs w:val="24"/>
          <w:rPrChange w:id="187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2. Mínimos Locais: Em problemas mais complexos, a inicialização pode determinar em qual mínimo local o algoritmo irá convergir</w:t>
      </w:r>
      <w:ins w:id="188" w:author="caio reis" w:date="2025-04-26T09:11:00Z" w16du:dateUtc="2025-04-26T12:11:00Z">
        <w:r w:rsidR="00FA58BB">
          <w:rPr>
            <w:rFonts w:ascii="Arial" w:hAnsi="Arial" w:cs="Arial"/>
            <w:color w:val="000000" w:themeColor="text1"/>
            <w:sz w:val="24"/>
            <w:szCs w:val="24"/>
          </w:rPr>
          <w:t>.</w:t>
        </w:r>
      </w:ins>
    </w:p>
    <w:p w14:paraId="0B2DF56C" w14:textId="0CAB34E6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189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>
        <w:rPr>
          <w:rFonts w:ascii="Arial" w:hAnsi="Arial" w:cs="Arial"/>
          <w:color w:val="000000" w:themeColor="text1"/>
          <w:sz w:val="24"/>
          <w:szCs w:val="24"/>
        </w:rPr>
        <w:t>4.</w:t>
      </w:r>
      <w:r w:rsidRPr="00603AFA">
        <w:rPr>
          <w:rFonts w:ascii="Arial" w:hAnsi="Arial" w:cs="Arial"/>
          <w:color w:val="000000" w:themeColor="text1"/>
          <w:sz w:val="24"/>
          <w:szCs w:val="24"/>
          <w:rPrChange w:id="190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3. Eficiência Computacional: Inicializações adequadas podem reduzir significativamente o tempo de treinamento</w:t>
      </w:r>
      <w:ins w:id="191" w:author="caio reis" w:date="2025-04-26T09:11:00Z" w16du:dateUtc="2025-04-26T12:11:00Z">
        <w:r w:rsidR="00FA58BB">
          <w:rPr>
            <w:rFonts w:ascii="Arial" w:hAnsi="Arial" w:cs="Arial"/>
            <w:color w:val="000000" w:themeColor="text1"/>
            <w:sz w:val="24"/>
            <w:szCs w:val="24"/>
          </w:rPr>
          <w:t>.</w:t>
        </w:r>
      </w:ins>
    </w:p>
    <w:p w14:paraId="7D2CF311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192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</w:p>
    <w:p w14:paraId="4075D447" w14:textId="77777777" w:rsidR="00603AFA" w:rsidRPr="00603AFA" w:rsidRDefault="00603AFA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rPrChange w:id="193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pPrChange w:id="194" w:author="caio reis" w:date="2025-04-23T22:40:00Z" w16du:dateUtc="2025-04-24T01:40:00Z">
          <w:pPr>
            <w:jc w:val="both"/>
          </w:pPr>
        </w:pPrChange>
      </w:pPr>
      <w:r w:rsidRPr="00603AFA">
        <w:rPr>
          <w:rFonts w:ascii="Arial" w:hAnsi="Arial" w:cs="Arial"/>
          <w:color w:val="000000" w:themeColor="text1"/>
          <w:sz w:val="24"/>
          <w:szCs w:val="24"/>
          <w:rPrChange w:id="195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A análise da inicialização dos pesos tem uma relação direta com o conceito de fine-</w:t>
      </w:r>
      <w:proofErr w:type="spellStart"/>
      <w:r w:rsidRPr="00603AFA">
        <w:rPr>
          <w:rFonts w:ascii="Arial" w:hAnsi="Arial" w:cs="Arial"/>
          <w:color w:val="000000" w:themeColor="text1"/>
          <w:sz w:val="24"/>
          <w:szCs w:val="24"/>
          <w:rPrChange w:id="196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tuning</w:t>
      </w:r>
      <w:proofErr w:type="spellEnd"/>
      <w:r w:rsidRPr="00603AFA">
        <w:rPr>
          <w:rFonts w:ascii="Arial" w:hAnsi="Arial" w:cs="Arial"/>
          <w:color w:val="000000" w:themeColor="text1"/>
          <w:sz w:val="24"/>
          <w:szCs w:val="24"/>
          <w:rPrChange w:id="197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 xml:space="preserve"> em redes neurais:</w:t>
      </w:r>
    </w:p>
    <w:p w14:paraId="035D8070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198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</w:p>
    <w:p w14:paraId="3514F798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199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00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1. Transferência de Conhecimento:</w:t>
      </w:r>
    </w:p>
    <w:p w14:paraId="006B50D3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01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02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   - Em fine-</w:t>
      </w:r>
      <w:proofErr w:type="spellStart"/>
      <w:r w:rsidRPr="00603AFA">
        <w:rPr>
          <w:rFonts w:ascii="Arial" w:hAnsi="Arial" w:cs="Arial"/>
          <w:color w:val="000000" w:themeColor="text1"/>
          <w:sz w:val="24"/>
          <w:szCs w:val="24"/>
          <w:rPrChange w:id="203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tuning</w:t>
      </w:r>
      <w:proofErr w:type="spellEnd"/>
      <w:r w:rsidRPr="00603AFA">
        <w:rPr>
          <w:rFonts w:ascii="Arial" w:hAnsi="Arial" w:cs="Arial"/>
          <w:color w:val="000000" w:themeColor="text1"/>
          <w:sz w:val="24"/>
          <w:szCs w:val="24"/>
          <w:rPrChange w:id="204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 xml:space="preserve">, iniciamos com pesos </w:t>
      </w:r>
      <w:proofErr w:type="spellStart"/>
      <w:r w:rsidRPr="00603AFA">
        <w:rPr>
          <w:rFonts w:ascii="Arial" w:hAnsi="Arial" w:cs="Arial"/>
          <w:color w:val="000000" w:themeColor="text1"/>
          <w:sz w:val="24"/>
          <w:szCs w:val="24"/>
          <w:rPrChange w:id="205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pré</w:t>
      </w:r>
      <w:proofErr w:type="spellEnd"/>
      <w:r w:rsidRPr="00603AFA">
        <w:rPr>
          <w:rFonts w:ascii="Arial" w:hAnsi="Arial" w:cs="Arial"/>
          <w:color w:val="000000" w:themeColor="text1"/>
          <w:sz w:val="24"/>
          <w:szCs w:val="24"/>
          <w:rPrChange w:id="206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-treinados em vez de aleatórios</w:t>
      </w:r>
    </w:p>
    <w:p w14:paraId="30085085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07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08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   - Similar a iniciar mais próximo do ótimo em nossa regressão linear</w:t>
      </w:r>
    </w:p>
    <w:p w14:paraId="4A05DC0D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09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10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   - Reduz o tempo de treinamento e melhora a convergência</w:t>
      </w:r>
    </w:p>
    <w:p w14:paraId="5DD7CCFA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11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</w:p>
    <w:p w14:paraId="3ADF8AB5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12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13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2. Estabilidade:</w:t>
      </w:r>
    </w:p>
    <w:p w14:paraId="2CD90D35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14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15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 xml:space="preserve">   - Inicialização adequada evita problemas de </w:t>
      </w:r>
      <w:proofErr w:type="spellStart"/>
      <w:r w:rsidRPr="00603AFA">
        <w:rPr>
          <w:rFonts w:ascii="Arial" w:hAnsi="Arial" w:cs="Arial"/>
          <w:color w:val="000000" w:themeColor="text1"/>
          <w:sz w:val="24"/>
          <w:szCs w:val="24"/>
          <w:rPrChange w:id="216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vanishing</w:t>
      </w:r>
      <w:proofErr w:type="spellEnd"/>
      <w:r w:rsidRPr="00603AFA">
        <w:rPr>
          <w:rFonts w:ascii="Arial" w:hAnsi="Arial" w:cs="Arial"/>
          <w:color w:val="000000" w:themeColor="text1"/>
          <w:sz w:val="24"/>
          <w:szCs w:val="24"/>
          <w:rPrChange w:id="217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/</w:t>
      </w:r>
      <w:proofErr w:type="spellStart"/>
      <w:r w:rsidRPr="00603AFA">
        <w:rPr>
          <w:rFonts w:ascii="Arial" w:hAnsi="Arial" w:cs="Arial"/>
          <w:color w:val="000000" w:themeColor="text1"/>
          <w:sz w:val="24"/>
          <w:szCs w:val="24"/>
          <w:rPrChange w:id="218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exploding</w:t>
      </w:r>
      <w:proofErr w:type="spellEnd"/>
      <w:r w:rsidRPr="00603AFA">
        <w:rPr>
          <w:rFonts w:ascii="Arial" w:hAnsi="Arial" w:cs="Arial"/>
          <w:color w:val="000000" w:themeColor="text1"/>
          <w:sz w:val="24"/>
          <w:szCs w:val="24"/>
          <w:rPrChange w:id="219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 xml:space="preserve"> </w:t>
      </w:r>
      <w:proofErr w:type="spellStart"/>
      <w:r w:rsidRPr="00603AFA">
        <w:rPr>
          <w:rFonts w:ascii="Arial" w:hAnsi="Arial" w:cs="Arial"/>
          <w:color w:val="000000" w:themeColor="text1"/>
          <w:sz w:val="24"/>
          <w:szCs w:val="24"/>
          <w:rPrChange w:id="220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gradients</w:t>
      </w:r>
      <w:proofErr w:type="spellEnd"/>
    </w:p>
    <w:p w14:paraId="1DDC80B9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21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22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   - Permite ajustes mais suaves e controlados dos pesos</w:t>
      </w:r>
    </w:p>
    <w:p w14:paraId="2F430436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23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24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   - Fundamental para redes profundas e complexas</w:t>
      </w:r>
    </w:p>
    <w:p w14:paraId="39055EA3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25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</w:p>
    <w:p w14:paraId="1E0C76F2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26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27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3. Generalização:</w:t>
      </w:r>
    </w:p>
    <w:p w14:paraId="5F3BF2AF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28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29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   - Inicialização apropriada pode levar a soluções que generalizam melhor</w:t>
      </w:r>
    </w:p>
    <w:p w14:paraId="19DA1C70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30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31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 xml:space="preserve">   - Evita convergência para mínimos locais </w:t>
      </w:r>
      <w:proofErr w:type="spellStart"/>
      <w:r w:rsidRPr="00603AFA">
        <w:rPr>
          <w:rFonts w:ascii="Arial" w:hAnsi="Arial" w:cs="Arial"/>
          <w:color w:val="000000" w:themeColor="text1"/>
          <w:sz w:val="24"/>
          <w:szCs w:val="24"/>
          <w:rPrChange w:id="232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sub-ótimos</w:t>
      </w:r>
      <w:proofErr w:type="spellEnd"/>
    </w:p>
    <w:p w14:paraId="5F81A7A3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33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34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   - Importante tanto em regressão linear quanto em redes neurais complexas</w:t>
      </w:r>
    </w:p>
    <w:p w14:paraId="0C0905D7" w14:textId="77777777" w:rsidR="00603AFA" w:rsidRP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  <w:rPrChange w:id="235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</w:p>
    <w:p w14:paraId="6367F835" w14:textId="77777777" w:rsidR="00603AFA" w:rsidRDefault="00603AFA" w:rsidP="00603AF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36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 Conclus</w:t>
      </w:r>
      <w:r>
        <w:rPr>
          <w:rFonts w:ascii="Arial" w:hAnsi="Arial" w:cs="Arial"/>
          <w:color w:val="000000" w:themeColor="text1"/>
          <w:sz w:val="24"/>
          <w:szCs w:val="24"/>
        </w:rPr>
        <w:t>ão</w:t>
      </w:r>
    </w:p>
    <w:p w14:paraId="7D99AB3C" w14:textId="6A5964E0" w:rsidR="00603AFA" w:rsidRPr="00603AFA" w:rsidRDefault="00603AFA" w:rsidP="00FA58BB">
      <w:pPr>
        <w:jc w:val="both"/>
        <w:rPr>
          <w:rFonts w:ascii="Arial" w:hAnsi="Arial" w:cs="Arial"/>
          <w:color w:val="000000" w:themeColor="text1"/>
          <w:sz w:val="24"/>
          <w:szCs w:val="24"/>
          <w:rPrChange w:id="237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</w:pPr>
      <w:r w:rsidRPr="00603AFA">
        <w:rPr>
          <w:rFonts w:ascii="Arial" w:hAnsi="Arial" w:cs="Arial"/>
          <w:color w:val="000000" w:themeColor="text1"/>
          <w:sz w:val="24"/>
          <w:szCs w:val="24"/>
          <w:rPrChange w:id="238" w:author="caio reis" w:date="2025-04-23T22:38:00Z" w16du:dateUtc="2025-04-24T01:38:00Z">
            <w:rPr>
              <w:color w:val="000000" w:themeColor="text1"/>
              <w:sz w:val="18"/>
              <w:szCs w:val="18"/>
            </w:rPr>
          </w:rPrChange>
        </w:rPr>
        <w:t>Os experimentos demonstram que tanto a taxa de aprendizado quanto a inicialização dos parâmetros são cruciais para o desempenho do algoritmo de descida do gradiente. Uma taxa de aprendizado adequada (α = 0.01) oferece o melhor equilíbrio entre velocidade e estabilidade de convergência. Quanto à inicialização dos parâmetros, o algoritmo mostrou-se robusto o suficiente para convergir a partir de diferentes pontos iniciais, embora algumas inicializações possam levar a convergência mais rápida.</w:t>
      </w:r>
      <w:r w:rsidR="00FA58BB">
        <w:rPr>
          <w:rFonts w:ascii="Arial" w:hAnsi="Arial" w:cs="Arial"/>
          <w:color w:val="000000" w:themeColor="text1"/>
          <w:sz w:val="24"/>
          <w:szCs w:val="24"/>
        </w:rPr>
        <w:t xml:space="preserve"> Uma recomendação prática é </w:t>
      </w:r>
      <w:r w:rsidR="00FA58BB">
        <w:rPr>
          <w:rFonts w:ascii="Arial" w:hAnsi="Arial" w:cs="Arial"/>
          <w:color w:val="000000" w:themeColor="text1"/>
          <w:sz w:val="24"/>
          <w:szCs w:val="24"/>
        </w:rPr>
        <w:lastRenderedPageBreak/>
        <w:t>começar com = 0.01 e ajustar conforme necessário e usar inicialização aleatória para problemas mais completos além de monitorar a convergência através das curvas de custo.</w:t>
      </w:r>
    </w:p>
    <w:p w14:paraId="0EE2E4B7" w14:textId="77777777" w:rsidR="00603AFA" w:rsidRPr="00603AFA" w:rsidRDefault="00603AFA">
      <w:pPr>
        <w:jc w:val="both"/>
        <w:rPr>
          <w:color w:val="000000" w:themeColor="text1"/>
          <w:sz w:val="18"/>
          <w:szCs w:val="18"/>
          <w:rPrChange w:id="239" w:author="caio reis" w:date="2025-04-23T22:38:00Z" w16du:dateUtc="2025-04-24T01:38:00Z">
            <w:rPr/>
          </w:rPrChange>
        </w:rPr>
        <w:pPrChange w:id="240" w:author="caio reis" w:date="2025-04-23T22:38:00Z" w16du:dateUtc="2025-04-24T01:38:00Z">
          <w:pPr/>
        </w:pPrChange>
      </w:pPr>
    </w:p>
    <w:sectPr w:rsidR="00603AFA" w:rsidRPr="00603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87AAA"/>
    <w:multiLevelType w:val="multilevel"/>
    <w:tmpl w:val="176E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76BA3"/>
    <w:multiLevelType w:val="multilevel"/>
    <w:tmpl w:val="560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50F5C"/>
    <w:multiLevelType w:val="multilevel"/>
    <w:tmpl w:val="E722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752271">
    <w:abstractNumId w:val="0"/>
  </w:num>
  <w:num w:numId="2" w16cid:durableId="464391741">
    <w:abstractNumId w:val="1"/>
  </w:num>
  <w:num w:numId="3" w16cid:durableId="4372127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io reis">
    <w15:presenceInfo w15:providerId="Windows Live" w15:userId="7c4207f50101d2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B7"/>
    <w:rsid w:val="000D0932"/>
    <w:rsid w:val="001B22BF"/>
    <w:rsid w:val="0043523D"/>
    <w:rsid w:val="00445AB3"/>
    <w:rsid w:val="004909F9"/>
    <w:rsid w:val="004B270F"/>
    <w:rsid w:val="004C4811"/>
    <w:rsid w:val="00603AFA"/>
    <w:rsid w:val="00604781"/>
    <w:rsid w:val="006F654C"/>
    <w:rsid w:val="0072273E"/>
    <w:rsid w:val="00A24C91"/>
    <w:rsid w:val="00A3710A"/>
    <w:rsid w:val="00AC14D3"/>
    <w:rsid w:val="00AC7304"/>
    <w:rsid w:val="00C71E82"/>
    <w:rsid w:val="00D50094"/>
    <w:rsid w:val="00F115B7"/>
    <w:rsid w:val="00FA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9D15"/>
  <w15:chartTrackingRefBased/>
  <w15:docId w15:val="{988651E7-D589-41A8-83A5-3BB0192D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1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C71E82"/>
    <w:pPr>
      <w:spacing w:after="0" w:line="360" w:lineRule="auto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1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5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5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5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5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5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5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5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5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5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5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5B7"/>
    <w:rPr>
      <w:b/>
      <w:bCs/>
      <w:smallCaps/>
      <w:color w:val="0F4761" w:themeColor="accent1" w:themeShade="BF"/>
      <w:spacing w:val="5"/>
    </w:rPr>
  </w:style>
  <w:style w:type="paragraph" w:styleId="Reviso">
    <w:name w:val="Revision"/>
    <w:hidden/>
    <w:uiPriority w:val="99"/>
    <w:semiHidden/>
    <w:rsid w:val="00F115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875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reis</dc:creator>
  <cp:keywords/>
  <dc:description/>
  <cp:lastModifiedBy>caio reis</cp:lastModifiedBy>
  <cp:revision>8</cp:revision>
  <dcterms:created xsi:type="dcterms:W3CDTF">2025-04-23T01:26:00Z</dcterms:created>
  <dcterms:modified xsi:type="dcterms:W3CDTF">2025-04-26T12:16:00Z</dcterms:modified>
</cp:coreProperties>
</file>